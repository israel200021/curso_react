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DC5790" w14:textId="6FE7728C" w:rsidR="008C3814" w:rsidRPr="00F22EA3" w:rsidRDefault="005234B7">
      <w:pPr>
        <w:jc w:val="center"/>
        <w:rPr>
          <w:rFonts w:ascii="Times New Roman" w:eastAsia="Times New Roman" w:hAnsi="Times New Roman" w:cs="Times New Roman"/>
          <w:b/>
          <w:sz w:val="28"/>
          <w:szCs w:val="28"/>
          <w:lang w:val="es-MX"/>
        </w:rPr>
      </w:pPr>
      <w:r>
        <w:rPr>
          <w:rFonts w:ascii="Times New Roman" w:eastAsia="Times New Roman" w:hAnsi="Times New Roman" w:cs="Times New Roman"/>
          <w:b/>
          <w:sz w:val="28"/>
          <w:szCs w:val="28"/>
          <w:lang w:val="es-MX"/>
        </w:rPr>
        <w:t>Detección</w:t>
      </w:r>
      <w:r w:rsidR="00FB3DF4" w:rsidRPr="00F22EA3">
        <w:rPr>
          <w:rFonts w:ascii="Times New Roman" w:eastAsia="Times New Roman" w:hAnsi="Times New Roman" w:cs="Times New Roman"/>
          <w:b/>
          <w:sz w:val="28"/>
          <w:szCs w:val="28"/>
          <w:lang w:val="es-MX"/>
        </w:rPr>
        <w:t xml:space="preserve"> y </w:t>
      </w:r>
      <w:r w:rsidR="004A3D3E">
        <w:rPr>
          <w:rFonts w:ascii="Times New Roman" w:eastAsia="Times New Roman" w:hAnsi="Times New Roman" w:cs="Times New Roman"/>
          <w:b/>
          <w:sz w:val="28"/>
          <w:szCs w:val="28"/>
          <w:lang w:val="es-MX"/>
        </w:rPr>
        <w:t>Respuesta</w:t>
      </w:r>
      <w:r w:rsidR="00FB3DF4" w:rsidRPr="00F22EA3">
        <w:rPr>
          <w:rFonts w:ascii="Times New Roman" w:eastAsia="Times New Roman" w:hAnsi="Times New Roman" w:cs="Times New Roman"/>
          <w:b/>
          <w:sz w:val="28"/>
          <w:szCs w:val="28"/>
          <w:lang w:val="es-MX"/>
        </w:rPr>
        <w:t xml:space="preserve"> en </w:t>
      </w:r>
      <w:r w:rsidR="00B2131F" w:rsidRPr="00F22EA3">
        <w:rPr>
          <w:rFonts w:ascii="Times New Roman" w:eastAsia="Times New Roman" w:hAnsi="Times New Roman" w:cs="Times New Roman"/>
          <w:b/>
          <w:sz w:val="28"/>
          <w:szCs w:val="28"/>
          <w:lang w:val="es-MX"/>
        </w:rPr>
        <w:t>Endpoint</w:t>
      </w:r>
      <w:r w:rsidR="000917DC" w:rsidRPr="00F22EA3">
        <w:rPr>
          <w:rFonts w:ascii="Times New Roman" w:eastAsia="Times New Roman" w:hAnsi="Times New Roman" w:cs="Times New Roman"/>
          <w:b/>
          <w:sz w:val="28"/>
          <w:szCs w:val="28"/>
          <w:lang w:val="es-MX"/>
        </w:rPr>
        <w:t xml:space="preserve"> utilizando </w:t>
      </w:r>
      <w:r w:rsidR="00D52F99">
        <w:rPr>
          <w:rFonts w:ascii="Times New Roman" w:eastAsia="Times New Roman" w:hAnsi="Times New Roman" w:cs="Times New Roman"/>
          <w:b/>
          <w:sz w:val="28"/>
          <w:szCs w:val="28"/>
          <w:lang w:val="es-MX"/>
        </w:rPr>
        <w:t>la</w:t>
      </w:r>
      <w:r w:rsidR="00B2131F" w:rsidRPr="00F22EA3">
        <w:rPr>
          <w:rFonts w:ascii="Times New Roman" w:eastAsia="Times New Roman" w:hAnsi="Times New Roman" w:cs="Times New Roman"/>
          <w:b/>
          <w:sz w:val="28"/>
          <w:szCs w:val="28"/>
          <w:lang w:val="es-MX"/>
        </w:rPr>
        <w:t xml:space="preserve"> Defensa de Blanco con Base en Movimiento</w:t>
      </w:r>
      <w:r w:rsidR="00762E3A" w:rsidRPr="00F22EA3">
        <w:rPr>
          <w:rFonts w:ascii="Times New Roman" w:eastAsia="Times New Roman" w:hAnsi="Times New Roman" w:cs="Times New Roman"/>
          <w:b/>
          <w:sz w:val="28"/>
          <w:szCs w:val="28"/>
          <w:lang w:val="es-MX"/>
        </w:rPr>
        <w:t>.</w:t>
      </w:r>
    </w:p>
    <w:p w14:paraId="71DC5791" w14:textId="77777777" w:rsidR="008C3814" w:rsidRDefault="006046DD">
      <w:pPr>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Trabajo terminal No. ___-___</w:t>
      </w:r>
    </w:p>
    <w:p w14:paraId="71DC5792" w14:textId="77777777" w:rsidR="008C3814" w:rsidRDefault="006046DD">
      <w:pPr>
        <w:jc w:val="center"/>
        <w:rPr>
          <w:rFonts w:ascii="Times New Roman" w:eastAsia="Times New Roman" w:hAnsi="Times New Roman" w:cs="Times New Roman"/>
          <w:i/>
        </w:rPr>
      </w:pPr>
      <w:r>
        <w:rPr>
          <w:rFonts w:ascii="Times New Roman" w:eastAsia="Times New Roman" w:hAnsi="Times New Roman" w:cs="Times New Roman"/>
          <w:i/>
        </w:rPr>
        <w:t>Alumno: Delgado Alarcón Alan Ignaci</w:t>
      </w:r>
      <w:r w:rsidR="00C65641">
        <w:rPr>
          <w:rFonts w:ascii="Times New Roman" w:eastAsia="Times New Roman" w:hAnsi="Times New Roman" w:cs="Times New Roman"/>
          <w:i/>
        </w:rPr>
        <w:t>o</w:t>
      </w:r>
    </w:p>
    <w:p w14:paraId="71DC5793" w14:textId="77777777" w:rsidR="008C3814" w:rsidRDefault="006046DD">
      <w:pPr>
        <w:jc w:val="center"/>
        <w:rPr>
          <w:rFonts w:ascii="Times New Roman" w:eastAsia="Times New Roman" w:hAnsi="Times New Roman" w:cs="Times New Roman"/>
          <w:i/>
        </w:rPr>
      </w:pPr>
      <w:r>
        <w:rPr>
          <w:rFonts w:ascii="Times New Roman" w:eastAsia="Times New Roman" w:hAnsi="Times New Roman" w:cs="Times New Roman"/>
          <w:i/>
        </w:rPr>
        <w:t>Directores: Aguirre Anaya Eleazar, Cortez Duarte Nidia Asunción</w:t>
      </w:r>
    </w:p>
    <w:p w14:paraId="71DC5794" w14:textId="77777777" w:rsidR="008C3814" w:rsidRDefault="006046DD">
      <w:pPr>
        <w:jc w:val="center"/>
        <w:rPr>
          <w:rFonts w:ascii="Times New Roman" w:eastAsia="Times New Roman" w:hAnsi="Times New Roman" w:cs="Times New Roman"/>
        </w:rPr>
      </w:pPr>
      <w:r>
        <w:rPr>
          <w:rFonts w:ascii="Times New Roman" w:eastAsia="Times New Roman" w:hAnsi="Times New Roman" w:cs="Times New Roman"/>
          <w:i/>
        </w:rPr>
        <w:t>e-mail: adelgadoa1700@alumno.ipn.mx</w:t>
      </w:r>
    </w:p>
    <w:p w14:paraId="71DC5797" w14:textId="77777777" w:rsidR="008C3814" w:rsidRDefault="008C3814">
      <w:pPr>
        <w:rPr>
          <w:rFonts w:ascii="Times New Roman" w:eastAsia="Times New Roman" w:hAnsi="Times New Roman" w:cs="Times New Roman"/>
        </w:rPr>
      </w:pPr>
    </w:p>
    <w:p w14:paraId="2542F9C2" w14:textId="59F00B4F" w:rsidR="00B14B32" w:rsidRDefault="73EC21E0">
      <w:pPr>
        <w:jc w:val="both"/>
        <w:rPr>
          <w:rFonts w:ascii="Times New Roman" w:eastAsia="Times New Roman" w:hAnsi="Times New Roman" w:cs="Times New Roman"/>
          <w:sz w:val="20"/>
          <w:szCs w:val="20"/>
        </w:rPr>
      </w:pPr>
      <w:r w:rsidRPr="7C32C738">
        <w:rPr>
          <w:rFonts w:ascii="Times New Roman" w:eastAsia="Times New Roman" w:hAnsi="Times New Roman" w:cs="Times New Roman"/>
          <w:b/>
          <w:bCs/>
          <w:sz w:val="20"/>
          <w:szCs w:val="20"/>
        </w:rPr>
        <w:t xml:space="preserve">Resumen </w:t>
      </w:r>
      <w:r w:rsidRPr="7C32C738">
        <w:rPr>
          <w:rFonts w:ascii="Times New Roman" w:eastAsia="Times New Roman" w:hAnsi="Times New Roman" w:cs="Times New Roman"/>
          <w:sz w:val="20"/>
          <w:szCs w:val="20"/>
        </w:rPr>
        <w:t xml:space="preserve">– </w:t>
      </w:r>
      <w:r w:rsidR="0CE2D1C6" w:rsidRPr="7C32C738">
        <w:rPr>
          <w:rFonts w:ascii="Times New Roman" w:eastAsia="Times New Roman" w:hAnsi="Times New Roman" w:cs="Times New Roman"/>
          <w:sz w:val="20"/>
          <w:szCs w:val="20"/>
        </w:rPr>
        <w:t xml:space="preserve">En este trabajo terminal se realizará el diseño de una estrategia </w:t>
      </w:r>
      <w:r w:rsidR="4C7E9B37" w:rsidRPr="7C32C738">
        <w:rPr>
          <w:rFonts w:ascii="Times New Roman" w:eastAsia="Times New Roman" w:hAnsi="Times New Roman" w:cs="Times New Roman"/>
          <w:sz w:val="20"/>
          <w:szCs w:val="20"/>
        </w:rPr>
        <w:t>para un control de seguridad bajo el paradigma</w:t>
      </w:r>
      <w:r w:rsidR="709070CA" w:rsidRPr="7C32C738">
        <w:rPr>
          <w:rFonts w:ascii="Times New Roman" w:eastAsia="Times New Roman" w:hAnsi="Times New Roman" w:cs="Times New Roman"/>
          <w:sz w:val="20"/>
          <w:szCs w:val="20"/>
        </w:rPr>
        <w:t xml:space="preserve"> de Defensa de Blanco con base en Movimiento (MTD</w:t>
      </w:r>
      <w:r w:rsidR="00176C35">
        <w:rPr>
          <w:rFonts w:ascii="Times New Roman" w:eastAsia="Times New Roman" w:hAnsi="Times New Roman" w:cs="Times New Roman"/>
          <w:sz w:val="20"/>
          <w:szCs w:val="20"/>
        </w:rPr>
        <w:t xml:space="preserve"> - Moving Target Defense</w:t>
      </w:r>
      <w:r w:rsidR="709070CA" w:rsidRPr="7C32C738">
        <w:rPr>
          <w:rFonts w:ascii="Times New Roman" w:eastAsia="Times New Roman" w:hAnsi="Times New Roman" w:cs="Times New Roman"/>
          <w:sz w:val="20"/>
          <w:szCs w:val="20"/>
        </w:rPr>
        <w:t>)</w:t>
      </w:r>
      <w:r w:rsidR="19DF3905" w:rsidRPr="7C32C738">
        <w:rPr>
          <w:rFonts w:ascii="Times New Roman" w:eastAsia="Times New Roman" w:hAnsi="Times New Roman" w:cs="Times New Roman"/>
          <w:sz w:val="20"/>
          <w:szCs w:val="20"/>
        </w:rPr>
        <w:t xml:space="preserve"> para protección de sistemas </w:t>
      </w:r>
      <w:r w:rsidR="38342A3D" w:rsidRPr="7C32C738">
        <w:rPr>
          <w:rFonts w:ascii="Times New Roman" w:eastAsia="Times New Roman" w:hAnsi="Times New Roman" w:cs="Times New Roman"/>
          <w:sz w:val="20"/>
          <w:szCs w:val="20"/>
        </w:rPr>
        <w:t>Terminales (Endpoints</w:t>
      </w:r>
      <w:r w:rsidR="00532C62">
        <w:rPr>
          <w:rFonts w:ascii="Times New Roman" w:eastAsia="Times New Roman" w:hAnsi="Times New Roman" w:cs="Times New Roman"/>
          <w:sz w:val="20"/>
          <w:szCs w:val="20"/>
        </w:rPr>
        <w:t>,</w:t>
      </w:r>
      <w:r w:rsidR="38342A3D" w:rsidRPr="7C32C738">
        <w:rPr>
          <w:rFonts w:ascii="Times New Roman" w:eastAsia="Times New Roman" w:hAnsi="Times New Roman" w:cs="Times New Roman"/>
          <w:sz w:val="20"/>
          <w:szCs w:val="20"/>
        </w:rPr>
        <w:t xml:space="preserve"> termino usado de facto).</w:t>
      </w:r>
      <w:r w:rsidR="709070CA" w:rsidRPr="7C32C738">
        <w:rPr>
          <w:rFonts w:ascii="Times New Roman" w:eastAsia="Times New Roman" w:hAnsi="Times New Roman" w:cs="Times New Roman"/>
          <w:sz w:val="20"/>
          <w:szCs w:val="20"/>
        </w:rPr>
        <w:t xml:space="preserve"> </w:t>
      </w:r>
      <w:r w:rsidR="38342A3D" w:rsidRPr="7C32C738">
        <w:rPr>
          <w:rFonts w:ascii="Times New Roman" w:eastAsia="Times New Roman" w:hAnsi="Times New Roman" w:cs="Times New Roman"/>
          <w:sz w:val="20"/>
          <w:szCs w:val="20"/>
        </w:rPr>
        <w:t>E</w:t>
      </w:r>
      <w:r w:rsidR="7E13432E" w:rsidRPr="7C32C738">
        <w:rPr>
          <w:rFonts w:ascii="Times New Roman" w:eastAsia="Times New Roman" w:hAnsi="Times New Roman" w:cs="Times New Roman"/>
          <w:sz w:val="20"/>
          <w:szCs w:val="20"/>
        </w:rPr>
        <w:t>sta estrategia se diseñará con la integración de las técnicas para el control y la aplicación de algoritmos de Transición suave (</w:t>
      </w:r>
      <w:proofErr w:type="spellStart"/>
      <w:r w:rsidR="3A5E7A6B" w:rsidRPr="7C32C738">
        <w:rPr>
          <w:rFonts w:ascii="Times New Roman" w:eastAsia="Times New Roman" w:hAnsi="Times New Roman" w:cs="Times New Roman"/>
          <w:sz w:val="20"/>
          <w:szCs w:val="20"/>
        </w:rPr>
        <w:t>Soft</w:t>
      </w:r>
      <w:proofErr w:type="spellEnd"/>
      <w:r w:rsidR="3A5E7A6B" w:rsidRPr="7C32C738">
        <w:rPr>
          <w:rFonts w:ascii="Times New Roman" w:eastAsia="Times New Roman" w:hAnsi="Times New Roman" w:cs="Times New Roman"/>
          <w:sz w:val="20"/>
          <w:szCs w:val="20"/>
        </w:rPr>
        <w:t xml:space="preserve"> </w:t>
      </w:r>
      <w:proofErr w:type="spellStart"/>
      <w:r w:rsidR="7E13432E" w:rsidRPr="7C32C738">
        <w:rPr>
          <w:rFonts w:ascii="Times New Roman" w:eastAsia="Times New Roman" w:hAnsi="Times New Roman" w:cs="Times New Roman"/>
          <w:sz w:val="20"/>
          <w:szCs w:val="20"/>
        </w:rPr>
        <w:t>Handover</w:t>
      </w:r>
      <w:proofErr w:type="spellEnd"/>
      <w:r w:rsidR="7E13432E" w:rsidRPr="7C32C738">
        <w:rPr>
          <w:rFonts w:ascii="Times New Roman" w:eastAsia="Times New Roman" w:hAnsi="Times New Roman" w:cs="Times New Roman"/>
          <w:sz w:val="20"/>
          <w:szCs w:val="20"/>
        </w:rPr>
        <w:t>)</w:t>
      </w:r>
      <w:r w:rsidR="65F02510" w:rsidRPr="7C32C738">
        <w:rPr>
          <w:rFonts w:ascii="Times New Roman" w:eastAsia="Times New Roman" w:hAnsi="Times New Roman" w:cs="Times New Roman"/>
          <w:sz w:val="20"/>
          <w:szCs w:val="20"/>
        </w:rPr>
        <w:t>.</w:t>
      </w:r>
    </w:p>
    <w:p w14:paraId="36FA95CD" w14:textId="77777777" w:rsidR="00B14B32" w:rsidRDefault="00B14B32">
      <w:pPr>
        <w:jc w:val="both"/>
        <w:rPr>
          <w:rFonts w:ascii="Times New Roman" w:eastAsia="Times New Roman" w:hAnsi="Times New Roman" w:cs="Times New Roman"/>
          <w:sz w:val="20"/>
          <w:szCs w:val="20"/>
        </w:rPr>
      </w:pPr>
    </w:p>
    <w:p w14:paraId="4448190A" w14:textId="65FDE56F" w:rsidR="00B14B32" w:rsidRDefault="0F35D081" w:rsidP="7C32C738">
      <w:pPr>
        <w:jc w:val="both"/>
        <w:rPr>
          <w:rFonts w:ascii="Times New Roman" w:eastAsia="Times New Roman" w:hAnsi="Times New Roman" w:cs="Times New Roman"/>
          <w:sz w:val="20"/>
          <w:szCs w:val="20"/>
        </w:rPr>
      </w:pPr>
      <w:r w:rsidRPr="7C32C738">
        <w:rPr>
          <w:rFonts w:ascii="Times New Roman" w:eastAsia="Times New Roman" w:hAnsi="Times New Roman" w:cs="Times New Roman"/>
          <w:sz w:val="20"/>
          <w:szCs w:val="20"/>
        </w:rPr>
        <w:t>Dentro de las investigaciones de MTD [</w:t>
      </w:r>
      <w:r w:rsidR="009F6340">
        <w:rPr>
          <w:rFonts w:ascii="Times New Roman" w:eastAsia="Times New Roman" w:hAnsi="Times New Roman" w:cs="Times New Roman"/>
          <w:sz w:val="20"/>
          <w:szCs w:val="20"/>
        </w:rPr>
        <w:t>13</w:t>
      </w:r>
      <w:r w:rsidRPr="7C32C738">
        <w:rPr>
          <w:rFonts w:ascii="Times New Roman" w:eastAsia="Times New Roman" w:hAnsi="Times New Roman" w:cs="Times New Roman"/>
          <w:sz w:val="20"/>
          <w:szCs w:val="20"/>
        </w:rPr>
        <w:t>], uno de los problemas</w:t>
      </w:r>
      <w:r w:rsidR="1CFBA0E0" w:rsidRPr="7C32C738">
        <w:rPr>
          <w:rFonts w:ascii="Times New Roman" w:eastAsia="Times New Roman" w:hAnsi="Times New Roman" w:cs="Times New Roman"/>
          <w:sz w:val="20"/>
          <w:szCs w:val="20"/>
        </w:rPr>
        <w:t xml:space="preserve"> reportados es el tiempo de inactividad o interrupción que presenta un sistema durante el proceso de movi</w:t>
      </w:r>
      <w:r w:rsidR="1DE2FBD9" w:rsidRPr="7C32C738">
        <w:rPr>
          <w:rFonts w:ascii="Times New Roman" w:eastAsia="Times New Roman" w:hAnsi="Times New Roman" w:cs="Times New Roman"/>
          <w:sz w:val="20"/>
          <w:szCs w:val="20"/>
        </w:rPr>
        <w:t>mi</w:t>
      </w:r>
      <w:r w:rsidR="1CFBA0E0" w:rsidRPr="7C32C738">
        <w:rPr>
          <w:rFonts w:ascii="Times New Roman" w:eastAsia="Times New Roman" w:hAnsi="Times New Roman" w:cs="Times New Roman"/>
          <w:sz w:val="20"/>
          <w:szCs w:val="20"/>
        </w:rPr>
        <w:t>ento</w:t>
      </w:r>
      <w:r w:rsidR="1DE2FBD9" w:rsidRPr="7C32C738">
        <w:rPr>
          <w:rFonts w:ascii="Times New Roman" w:eastAsia="Times New Roman" w:hAnsi="Times New Roman" w:cs="Times New Roman"/>
          <w:sz w:val="20"/>
          <w:szCs w:val="20"/>
        </w:rPr>
        <w:t xml:space="preserve">. Para resolver este problema, se propone </w:t>
      </w:r>
      <w:r w:rsidR="780DE6A4" w:rsidRPr="7C32C738">
        <w:rPr>
          <w:rFonts w:ascii="Times New Roman" w:eastAsia="Times New Roman" w:hAnsi="Times New Roman" w:cs="Times New Roman"/>
          <w:sz w:val="20"/>
          <w:szCs w:val="20"/>
        </w:rPr>
        <w:t xml:space="preserve">integrar un algoritmo de transición suave, que se basa en la iniciación de la siguiente </w:t>
      </w:r>
      <w:r w:rsidR="3119B67C" w:rsidRPr="7C32C738">
        <w:rPr>
          <w:rFonts w:ascii="Times New Roman" w:eastAsia="Times New Roman" w:hAnsi="Times New Roman" w:cs="Times New Roman"/>
          <w:sz w:val="20"/>
          <w:szCs w:val="20"/>
        </w:rPr>
        <w:t>conexión</w:t>
      </w:r>
      <w:r w:rsidR="780DE6A4" w:rsidRPr="7C32C738">
        <w:rPr>
          <w:rFonts w:ascii="Times New Roman" w:eastAsia="Times New Roman" w:hAnsi="Times New Roman" w:cs="Times New Roman"/>
          <w:sz w:val="20"/>
          <w:szCs w:val="20"/>
        </w:rPr>
        <w:t xml:space="preserve"> antes de romper la con</w:t>
      </w:r>
      <w:r w:rsidR="3119B67C" w:rsidRPr="7C32C738">
        <w:rPr>
          <w:rFonts w:ascii="Times New Roman" w:eastAsia="Times New Roman" w:hAnsi="Times New Roman" w:cs="Times New Roman"/>
          <w:sz w:val="20"/>
          <w:szCs w:val="20"/>
        </w:rPr>
        <w:t>exión actual, proporcionando tiempos de no disponibilidad</w:t>
      </w:r>
      <w:r w:rsidR="19DF3905" w:rsidRPr="7C32C738">
        <w:rPr>
          <w:rFonts w:ascii="Times New Roman" w:eastAsia="Times New Roman" w:hAnsi="Times New Roman" w:cs="Times New Roman"/>
          <w:sz w:val="20"/>
          <w:szCs w:val="20"/>
        </w:rPr>
        <w:t xml:space="preserve"> teóricos cercanos o iguales a cero durante la ejecución de un movimiento.</w:t>
      </w:r>
    </w:p>
    <w:p w14:paraId="3F218537" w14:textId="77777777" w:rsidR="006E51C9" w:rsidRDefault="006E51C9">
      <w:pPr>
        <w:jc w:val="both"/>
        <w:rPr>
          <w:rFonts w:ascii="Times New Roman" w:eastAsia="Times New Roman" w:hAnsi="Times New Roman" w:cs="Times New Roman"/>
          <w:sz w:val="20"/>
          <w:szCs w:val="20"/>
        </w:rPr>
      </w:pPr>
    </w:p>
    <w:p w14:paraId="1B9D362D" w14:textId="0140DF91" w:rsidR="006E51C9" w:rsidRDefault="3FAD84FB">
      <w:pPr>
        <w:jc w:val="both"/>
        <w:rPr>
          <w:rFonts w:ascii="Times New Roman" w:eastAsia="Times New Roman" w:hAnsi="Times New Roman" w:cs="Times New Roman"/>
          <w:sz w:val="20"/>
          <w:szCs w:val="20"/>
        </w:rPr>
      </w:pPr>
      <w:r w:rsidRPr="7C32C738">
        <w:rPr>
          <w:rFonts w:ascii="Times New Roman" w:eastAsia="Times New Roman" w:hAnsi="Times New Roman" w:cs="Times New Roman"/>
          <w:sz w:val="20"/>
          <w:szCs w:val="20"/>
        </w:rPr>
        <w:t>Para l</w:t>
      </w:r>
      <w:r w:rsidR="19DF3905" w:rsidRPr="7C32C738">
        <w:rPr>
          <w:rFonts w:ascii="Times New Roman" w:eastAsia="Times New Roman" w:hAnsi="Times New Roman" w:cs="Times New Roman"/>
          <w:sz w:val="20"/>
          <w:szCs w:val="20"/>
        </w:rPr>
        <w:t>a integraci</w:t>
      </w:r>
      <w:r w:rsidR="4C3BB52C" w:rsidRPr="7C32C738">
        <w:rPr>
          <w:rFonts w:ascii="Times New Roman" w:eastAsia="Times New Roman" w:hAnsi="Times New Roman" w:cs="Times New Roman"/>
          <w:sz w:val="20"/>
          <w:szCs w:val="20"/>
        </w:rPr>
        <w:t>ón, pruebas del control de seguridad</w:t>
      </w:r>
      <w:r w:rsidRPr="7C32C738">
        <w:rPr>
          <w:rFonts w:ascii="Times New Roman" w:eastAsia="Times New Roman" w:hAnsi="Times New Roman" w:cs="Times New Roman"/>
          <w:sz w:val="20"/>
          <w:szCs w:val="20"/>
        </w:rPr>
        <w:t xml:space="preserve">, y con el fin de considerar las condiciones de un entorno de producción real, se </w:t>
      </w:r>
      <w:r w:rsidR="7032F3A0" w:rsidRPr="7C32C738">
        <w:rPr>
          <w:rFonts w:ascii="Times New Roman" w:eastAsia="Times New Roman" w:hAnsi="Times New Roman" w:cs="Times New Roman"/>
          <w:sz w:val="20"/>
          <w:szCs w:val="20"/>
        </w:rPr>
        <w:t>diseñarán</w:t>
      </w:r>
      <w:r w:rsidRPr="7C32C738">
        <w:rPr>
          <w:rFonts w:ascii="Times New Roman" w:eastAsia="Times New Roman" w:hAnsi="Times New Roman" w:cs="Times New Roman"/>
          <w:sz w:val="20"/>
          <w:szCs w:val="20"/>
        </w:rPr>
        <w:t xml:space="preserve"> varios experimentos y casos de</w:t>
      </w:r>
      <w:r w:rsidR="7032F3A0" w:rsidRPr="7C32C738">
        <w:rPr>
          <w:rFonts w:ascii="Times New Roman" w:eastAsia="Times New Roman" w:hAnsi="Times New Roman" w:cs="Times New Roman"/>
          <w:sz w:val="20"/>
          <w:szCs w:val="20"/>
        </w:rPr>
        <w:t xml:space="preserve"> aplicación.</w:t>
      </w:r>
      <w:r w:rsidR="061471B6" w:rsidRPr="7C32C738">
        <w:rPr>
          <w:rFonts w:ascii="Times New Roman" w:eastAsia="Times New Roman" w:hAnsi="Times New Roman" w:cs="Times New Roman"/>
          <w:sz w:val="20"/>
          <w:szCs w:val="20"/>
        </w:rPr>
        <w:t xml:space="preserve"> Así se podrá</w:t>
      </w:r>
      <w:r w:rsidR="1DA8D049" w:rsidRPr="7C32C738">
        <w:rPr>
          <w:rFonts w:ascii="Times New Roman" w:eastAsia="Times New Roman" w:hAnsi="Times New Roman" w:cs="Times New Roman"/>
          <w:sz w:val="20"/>
          <w:szCs w:val="20"/>
        </w:rPr>
        <w:t>n</w:t>
      </w:r>
      <w:r w:rsidR="061471B6" w:rsidRPr="7C32C738">
        <w:rPr>
          <w:rFonts w:ascii="Times New Roman" w:eastAsia="Times New Roman" w:hAnsi="Times New Roman" w:cs="Times New Roman"/>
          <w:sz w:val="20"/>
          <w:szCs w:val="20"/>
        </w:rPr>
        <w:t xml:space="preserve"> obtener resultados que permitan</w:t>
      </w:r>
      <w:r w:rsidR="3D1D771C" w:rsidRPr="7C32C738">
        <w:rPr>
          <w:rFonts w:ascii="Times New Roman" w:eastAsia="Times New Roman" w:hAnsi="Times New Roman" w:cs="Times New Roman"/>
          <w:sz w:val="20"/>
          <w:szCs w:val="20"/>
        </w:rPr>
        <w:t xml:space="preserve"> evaluar el funcionamiento del control de seguridad en condiciones cercanas a ambientes productivos.</w:t>
      </w:r>
    </w:p>
    <w:p w14:paraId="71DC5799" w14:textId="77777777" w:rsidR="008C3814" w:rsidRDefault="008C3814">
      <w:pPr>
        <w:jc w:val="both"/>
        <w:rPr>
          <w:rFonts w:ascii="Times New Roman" w:eastAsia="Times New Roman" w:hAnsi="Times New Roman" w:cs="Times New Roman"/>
          <w:sz w:val="20"/>
          <w:szCs w:val="20"/>
        </w:rPr>
      </w:pPr>
    </w:p>
    <w:p w14:paraId="71DC579A" w14:textId="2A7A1156" w:rsidR="008C3814" w:rsidRDefault="73EC21E0">
      <w:pPr>
        <w:jc w:val="both"/>
        <w:rPr>
          <w:rFonts w:ascii="Times New Roman" w:eastAsia="Times New Roman" w:hAnsi="Times New Roman" w:cs="Times New Roman"/>
          <w:sz w:val="20"/>
          <w:szCs w:val="20"/>
        </w:rPr>
      </w:pPr>
      <w:r w:rsidRPr="7C32C738">
        <w:rPr>
          <w:rFonts w:ascii="Times New Roman" w:eastAsia="Times New Roman" w:hAnsi="Times New Roman" w:cs="Times New Roman"/>
          <w:b/>
          <w:bCs/>
          <w:sz w:val="20"/>
          <w:szCs w:val="20"/>
        </w:rPr>
        <w:t>Palabras clave</w:t>
      </w:r>
      <w:r w:rsidRPr="7C32C738">
        <w:rPr>
          <w:rFonts w:ascii="Times New Roman" w:eastAsia="Times New Roman" w:hAnsi="Times New Roman" w:cs="Times New Roman"/>
          <w:sz w:val="20"/>
          <w:szCs w:val="20"/>
        </w:rPr>
        <w:t xml:space="preserve"> – </w:t>
      </w:r>
      <w:r w:rsidR="00B2131F">
        <w:rPr>
          <w:rFonts w:ascii="Times New Roman" w:eastAsia="Times New Roman" w:hAnsi="Times New Roman" w:cs="Times New Roman"/>
          <w:sz w:val="20"/>
          <w:szCs w:val="20"/>
        </w:rPr>
        <w:t>Ciberseguridad</w:t>
      </w:r>
      <w:r w:rsidRPr="7C32C738">
        <w:rPr>
          <w:rFonts w:ascii="Times New Roman" w:eastAsia="Times New Roman" w:hAnsi="Times New Roman" w:cs="Times New Roman"/>
          <w:sz w:val="20"/>
          <w:szCs w:val="20"/>
        </w:rPr>
        <w:t>,</w:t>
      </w:r>
      <w:r w:rsidR="08933F55" w:rsidRPr="7C32C738">
        <w:rPr>
          <w:rFonts w:ascii="Times New Roman" w:eastAsia="Times New Roman" w:hAnsi="Times New Roman" w:cs="Times New Roman"/>
          <w:sz w:val="20"/>
          <w:szCs w:val="20"/>
        </w:rPr>
        <w:t xml:space="preserve"> </w:t>
      </w:r>
      <w:r w:rsidR="008967C6">
        <w:rPr>
          <w:rFonts w:ascii="Times New Roman" w:eastAsia="Times New Roman" w:hAnsi="Times New Roman" w:cs="Times New Roman"/>
          <w:sz w:val="20"/>
          <w:szCs w:val="20"/>
        </w:rPr>
        <w:t>Defensa de Blanco con Base en Movimiento</w:t>
      </w:r>
      <w:r w:rsidRPr="7C32C738">
        <w:rPr>
          <w:rFonts w:ascii="Times New Roman" w:eastAsia="Times New Roman" w:hAnsi="Times New Roman" w:cs="Times New Roman"/>
          <w:sz w:val="20"/>
          <w:szCs w:val="20"/>
        </w:rPr>
        <w:t xml:space="preserve">, </w:t>
      </w:r>
      <w:r w:rsidR="008967C6">
        <w:rPr>
          <w:rFonts w:ascii="Times New Roman" w:eastAsia="Times New Roman" w:hAnsi="Times New Roman" w:cs="Times New Roman"/>
          <w:sz w:val="20"/>
          <w:szCs w:val="20"/>
        </w:rPr>
        <w:t>Seguridad en Sistemas Operativos</w:t>
      </w:r>
      <w:r w:rsidRPr="7C32C738">
        <w:rPr>
          <w:rFonts w:ascii="Times New Roman" w:eastAsia="Times New Roman" w:hAnsi="Times New Roman" w:cs="Times New Roman"/>
          <w:sz w:val="20"/>
          <w:szCs w:val="20"/>
        </w:rPr>
        <w:t xml:space="preserve">, </w:t>
      </w:r>
      <w:r w:rsidR="008967C6">
        <w:rPr>
          <w:rFonts w:ascii="Times New Roman" w:eastAsia="Times New Roman" w:hAnsi="Times New Roman" w:cs="Times New Roman"/>
          <w:sz w:val="20"/>
          <w:szCs w:val="20"/>
        </w:rPr>
        <w:t>Técnicas de Transición</w:t>
      </w:r>
      <w:r w:rsidR="3F0D997D" w:rsidRPr="7C32C738">
        <w:rPr>
          <w:rFonts w:ascii="Times New Roman" w:eastAsia="Times New Roman" w:hAnsi="Times New Roman" w:cs="Times New Roman"/>
          <w:sz w:val="20"/>
          <w:szCs w:val="20"/>
        </w:rPr>
        <w:t>.</w:t>
      </w:r>
    </w:p>
    <w:p w14:paraId="71DC579B" w14:textId="77777777" w:rsidR="008C3814" w:rsidRDefault="008C3814">
      <w:pPr>
        <w:jc w:val="both"/>
        <w:rPr>
          <w:rFonts w:ascii="Times New Roman" w:eastAsia="Times New Roman" w:hAnsi="Times New Roman" w:cs="Times New Roman"/>
          <w:sz w:val="20"/>
          <w:szCs w:val="20"/>
        </w:rPr>
      </w:pPr>
    </w:p>
    <w:p w14:paraId="0AA9EC56" w14:textId="26ADF025" w:rsidR="005822C9" w:rsidRPr="00011657" w:rsidRDefault="006046DD" w:rsidP="00011657">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1. Introducción</w:t>
      </w:r>
    </w:p>
    <w:p w14:paraId="45570719" w14:textId="5D15268C" w:rsidR="00C36953" w:rsidRDefault="005822C9" w:rsidP="00011657">
      <w:pPr>
        <w:jc w:val="both"/>
        <w:rPr>
          <w:rFonts w:ascii="Times New Roman" w:eastAsia="Times New Roman" w:hAnsi="Times New Roman" w:cs="Times New Roman"/>
          <w:strike/>
          <w:sz w:val="20"/>
          <w:szCs w:val="20"/>
        </w:rPr>
      </w:pPr>
      <w:r w:rsidRPr="6CF6B934">
        <w:rPr>
          <w:rFonts w:ascii="Times New Roman" w:eastAsia="Times New Roman" w:hAnsi="Times New Roman" w:cs="Times New Roman"/>
          <w:sz w:val="20"/>
          <w:szCs w:val="20"/>
        </w:rPr>
        <w:t>Un control de seguri</w:t>
      </w:r>
      <w:r w:rsidR="0059799B" w:rsidRPr="6CF6B934">
        <w:rPr>
          <w:rFonts w:ascii="Times New Roman" w:eastAsia="Times New Roman" w:hAnsi="Times New Roman" w:cs="Times New Roman"/>
          <w:sz w:val="20"/>
          <w:szCs w:val="20"/>
        </w:rPr>
        <w:t xml:space="preserve">dad es un mecanismo diseñado para abordar las necesidades </w:t>
      </w:r>
      <w:r w:rsidR="00AE0187" w:rsidRPr="6CF6B934">
        <w:rPr>
          <w:rFonts w:ascii="Times New Roman" w:eastAsia="Times New Roman" w:hAnsi="Times New Roman" w:cs="Times New Roman"/>
          <w:sz w:val="20"/>
          <w:szCs w:val="20"/>
        </w:rPr>
        <w:t>específicas</w:t>
      </w:r>
      <w:r w:rsidR="0059799B" w:rsidRPr="6CF6B934">
        <w:rPr>
          <w:rFonts w:ascii="Times New Roman" w:eastAsia="Times New Roman" w:hAnsi="Times New Roman" w:cs="Times New Roman"/>
          <w:sz w:val="20"/>
          <w:szCs w:val="20"/>
        </w:rPr>
        <w:t xml:space="preserve"> por un conjunto de requisitos de seguridad</w:t>
      </w:r>
      <w:r w:rsidR="002F4E93" w:rsidRPr="6CF6B934">
        <w:rPr>
          <w:rFonts w:ascii="Times New Roman" w:eastAsia="Times New Roman" w:hAnsi="Times New Roman" w:cs="Times New Roman"/>
          <w:sz w:val="20"/>
          <w:szCs w:val="20"/>
        </w:rPr>
        <w:t xml:space="preserve"> [</w:t>
      </w:r>
      <w:r w:rsidR="006E7956" w:rsidRPr="6CF6B934">
        <w:rPr>
          <w:rFonts w:ascii="Times New Roman" w:eastAsia="Times New Roman" w:hAnsi="Times New Roman" w:cs="Times New Roman"/>
          <w:sz w:val="20"/>
          <w:szCs w:val="20"/>
        </w:rPr>
        <w:t>1</w:t>
      </w:r>
      <w:r w:rsidR="002F4E93" w:rsidRPr="6CF6B934">
        <w:rPr>
          <w:rFonts w:ascii="Times New Roman" w:eastAsia="Times New Roman" w:hAnsi="Times New Roman" w:cs="Times New Roman"/>
          <w:sz w:val="20"/>
          <w:szCs w:val="20"/>
        </w:rPr>
        <w:t>]</w:t>
      </w:r>
      <w:r w:rsidR="00D830F2" w:rsidRPr="6CF6B934">
        <w:rPr>
          <w:rFonts w:ascii="Times New Roman" w:eastAsia="Times New Roman" w:hAnsi="Times New Roman" w:cs="Times New Roman"/>
          <w:sz w:val="20"/>
          <w:szCs w:val="20"/>
        </w:rPr>
        <w:t xml:space="preserve">. </w:t>
      </w:r>
      <w:r w:rsidR="001D66D6">
        <w:rPr>
          <w:rFonts w:ascii="Times New Roman" w:eastAsia="Times New Roman" w:hAnsi="Times New Roman" w:cs="Times New Roman"/>
          <w:sz w:val="20"/>
          <w:szCs w:val="20"/>
        </w:rPr>
        <w:t xml:space="preserve">Este </w:t>
      </w:r>
      <w:r w:rsidR="00FF7D34">
        <w:rPr>
          <w:rFonts w:ascii="Times New Roman" w:eastAsia="Times New Roman" w:hAnsi="Times New Roman" w:cs="Times New Roman"/>
          <w:sz w:val="20"/>
          <w:szCs w:val="20"/>
        </w:rPr>
        <w:t xml:space="preserve">se integra </w:t>
      </w:r>
      <w:r w:rsidR="001D66D6">
        <w:rPr>
          <w:rFonts w:ascii="Times New Roman" w:eastAsia="Times New Roman" w:hAnsi="Times New Roman" w:cs="Times New Roman"/>
          <w:sz w:val="20"/>
          <w:szCs w:val="20"/>
        </w:rPr>
        <w:t>por</w:t>
      </w:r>
      <w:r w:rsidR="00AC1B70" w:rsidRPr="00AC1B70">
        <w:rPr>
          <w:rFonts w:ascii="Times New Roman" w:eastAsia="Times New Roman" w:hAnsi="Times New Roman" w:cs="Times New Roman"/>
          <w:sz w:val="20"/>
          <w:szCs w:val="20"/>
        </w:rPr>
        <w:t xml:space="preserve"> controles de gestión, </w:t>
      </w:r>
      <w:r w:rsidR="00F60AED">
        <w:rPr>
          <w:rFonts w:ascii="Times New Roman" w:eastAsia="Times New Roman" w:hAnsi="Times New Roman" w:cs="Times New Roman"/>
          <w:sz w:val="20"/>
          <w:szCs w:val="20"/>
        </w:rPr>
        <w:t xml:space="preserve">de </w:t>
      </w:r>
      <w:r w:rsidR="00276A8A">
        <w:rPr>
          <w:rFonts w:ascii="Times New Roman" w:eastAsia="Times New Roman" w:hAnsi="Times New Roman" w:cs="Times New Roman"/>
          <w:sz w:val="20"/>
          <w:szCs w:val="20"/>
        </w:rPr>
        <w:t>operación</w:t>
      </w:r>
      <w:r w:rsidR="00AC1B70" w:rsidRPr="00AC1B70">
        <w:rPr>
          <w:rFonts w:ascii="Times New Roman" w:eastAsia="Times New Roman" w:hAnsi="Times New Roman" w:cs="Times New Roman"/>
          <w:sz w:val="20"/>
          <w:szCs w:val="20"/>
        </w:rPr>
        <w:t xml:space="preserve"> y técnicos </w:t>
      </w:r>
      <w:r w:rsidR="00AC1B70">
        <w:rPr>
          <w:rFonts w:ascii="Times New Roman" w:eastAsia="Times New Roman" w:hAnsi="Times New Roman" w:cs="Times New Roman"/>
          <w:sz w:val="20"/>
          <w:szCs w:val="20"/>
        </w:rPr>
        <w:t>definidos</w:t>
      </w:r>
      <w:r w:rsidR="00AC1B70" w:rsidRPr="00AC1B70">
        <w:rPr>
          <w:rFonts w:ascii="Times New Roman" w:eastAsia="Times New Roman" w:hAnsi="Times New Roman" w:cs="Times New Roman"/>
          <w:sz w:val="20"/>
          <w:szCs w:val="20"/>
        </w:rPr>
        <w:t xml:space="preserve"> para un sistema</w:t>
      </w:r>
      <w:r w:rsidR="00AC1B70">
        <w:rPr>
          <w:rFonts w:ascii="Times New Roman" w:eastAsia="Times New Roman" w:hAnsi="Times New Roman" w:cs="Times New Roman"/>
          <w:sz w:val="20"/>
          <w:szCs w:val="20"/>
        </w:rPr>
        <w:t>,</w:t>
      </w:r>
      <w:r w:rsidR="00AC1B70" w:rsidRPr="00AC1B70">
        <w:rPr>
          <w:rFonts w:ascii="Times New Roman" w:eastAsia="Times New Roman" w:hAnsi="Times New Roman" w:cs="Times New Roman"/>
          <w:sz w:val="20"/>
          <w:szCs w:val="20"/>
        </w:rPr>
        <w:t xml:space="preserve"> </w:t>
      </w:r>
      <w:r w:rsidR="000531C2">
        <w:rPr>
          <w:rFonts w:ascii="Times New Roman" w:eastAsia="Times New Roman" w:hAnsi="Times New Roman" w:cs="Times New Roman"/>
          <w:sz w:val="20"/>
          <w:szCs w:val="20"/>
        </w:rPr>
        <w:t xml:space="preserve">que protegen </w:t>
      </w:r>
      <w:r w:rsidR="00AC1B70" w:rsidRPr="00AC1B70">
        <w:rPr>
          <w:rFonts w:ascii="Times New Roman" w:eastAsia="Times New Roman" w:hAnsi="Times New Roman" w:cs="Times New Roman"/>
          <w:sz w:val="20"/>
          <w:szCs w:val="20"/>
        </w:rPr>
        <w:t xml:space="preserve">la confidencialidad, integridad y </w:t>
      </w:r>
      <w:r w:rsidR="00276A8A">
        <w:rPr>
          <w:rFonts w:ascii="Times New Roman" w:eastAsia="Times New Roman" w:hAnsi="Times New Roman" w:cs="Times New Roman"/>
          <w:sz w:val="20"/>
          <w:szCs w:val="20"/>
        </w:rPr>
        <w:t xml:space="preserve">la </w:t>
      </w:r>
      <w:r w:rsidR="00AC1B70" w:rsidRPr="00AC1B70">
        <w:rPr>
          <w:rFonts w:ascii="Times New Roman" w:eastAsia="Times New Roman" w:hAnsi="Times New Roman" w:cs="Times New Roman"/>
          <w:sz w:val="20"/>
          <w:szCs w:val="20"/>
        </w:rPr>
        <w:t>disponibilidad del sistema, sus componentes, procesos y datos</w:t>
      </w:r>
      <w:r w:rsidR="00D03A5E">
        <w:rPr>
          <w:rFonts w:ascii="Times New Roman" w:eastAsia="Times New Roman" w:hAnsi="Times New Roman" w:cs="Times New Roman"/>
          <w:sz w:val="20"/>
          <w:szCs w:val="20"/>
        </w:rPr>
        <w:t xml:space="preserve"> [2]</w:t>
      </w:r>
      <w:r w:rsidR="00AC1B70" w:rsidRPr="00AC1B70">
        <w:rPr>
          <w:rFonts w:ascii="Times New Roman" w:eastAsia="Times New Roman" w:hAnsi="Times New Roman" w:cs="Times New Roman"/>
          <w:sz w:val="20"/>
          <w:szCs w:val="20"/>
        </w:rPr>
        <w:t>.</w:t>
      </w:r>
    </w:p>
    <w:p w14:paraId="2732E4F3" w14:textId="608C1538" w:rsidR="005822C9" w:rsidRDefault="005822C9">
      <w:pPr>
        <w:jc w:val="both"/>
        <w:rPr>
          <w:rFonts w:ascii="Times New Roman" w:eastAsia="Times New Roman" w:hAnsi="Times New Roman" w:cs="Times New Roman"/>
          <w:sz w:val="20"/>
          <w:szCs w:val="20"/>
        </w:rPr>
      </w:pPr>
    </w:p>
    <w:p w14:paraId="7916E0FA" w14:textId="2B2A4772" w:rsidR="009C3C93" w:rsidRDefault="5DF51F77">
      <w:pPr>
        <w:jc w:val="both"/>
        <w:rPr>
          <w:rFonts w:ascii="Times New Roman" w:eastAsia="Times New Roman" w:hAnsi="Times New Roman" w:cs="Times New Roman"/>
          <w:sz w:val="20"/>
          <w:szCs w:val="20"/>
        </w:rPr>
      </w:pPr>
      <w:r w:rsidRPr="7C32C738">
        <w:rPr>
          <w:rFonts w:ascii="Times New Roman" w:eastAsia="Times New Roman" w:hAnsi="Times New Roman" w:cs="Times New Roman"/>
          <w:sz w:val="20"/>
          <w:szCs w:val="20"/>
        </w:rPr>
        <w:t>La técnica de Defensa de Blanco con base en Movimiento (MTD – Moving Target Defense)</w:t>
      </w:r>
      <w:r w:rsidR="7E54C138" w:rsidRPr="7C32C738">
        <w:rPr>
          <w:rFonts w:ascii="Times New Roman" w:eastAsia="Times New Roman" w:hAnsi="Times New Roman" w:cs="Times New Roman"/>
          <w:sz w:val="20"/>
          <w:szCs w:val="20"/>
        </w:rPr>
        <w:t xml:space="preserve"> </w:t>
      </w:r>
      <w:r w:rsidR="3434674D" w:rsidRPr="7C32C738">
        <w:rPr>
          <w:rFonts w:ascii="Times New Roman" w:eastAsia="Times New Roman" w:hAnsi="Times New Roman" w:cs="Times New Roman"/>
          <w:sz w:val="20"/>
          <w:szCs w:val="20"/>
        </w:rPr>
        <w:t xml:space="preserve">es </w:t>
      </w:r>
      <w:r w:rsidR="2E260BFA" w:rsidRPr="7C32C738">
        <w:rPr>
          <w:rFonts w:ascii="Times New Roman" w:eastAsia="Times New Roman" w:hAnsi="Times New Roman" w:cs="Times New Roman"/>
          <w:sz w:val="20"/>
          <w:szCs w:val="20"/>
        </w:rPr>
        <w:t xml:space="preserve">el concepto de </w:t>
      </w:r>
      <w:r w:rsidR="3F6BB439" w:rsidRPr="7C32C738">
        <w:rPr>
          <w:rFonts w:ascii="Times New Roman" w:eastAsia="Times New Roman" w:hAnsi="Times New Roman" w:cs="Times New Roman"/>
          <w:sz w:val="20"/>
          <w:szCs w:val="20"/>
        </w:rPr>
        <w:t>diseñar, planear y controlar el cambio</w:t>
      </w:r>
      <w:r w:rsidR="57D829C9" w:rsidRPr="7C32C738">
        <w:rPr>
          <w:rFonts w:ascii="Times New Roman" w:eastAsia="Times New Roman" w:hAnsi="Times New Roman" w:cs="Times New Roman"/>
          <w:sz w:val="20"/>
          <w:szCs w:val="20"/>
        </w:rPr>
        <w:t xml:space="preserve"> a través de múltiples dimensiones de un sistema,</w:t>
      </w:r>
      <w:r w:rsidR="365A4409" w:rsidRPr="7C32C738">
        <w:rPr>
          <w:rFonts w:ascii="Times New Roman" w:eastAsia="Times New Roman" w:hAnsi="Times New Roman" w:cs="Times New Roman"/>
          <w:sz w:val="20"/>
          <w:szCs w:val="20"/>
        </w:rPr>
        <w:t xml:space="preserve"> con el objetivo de aumentar la incertidumbre y la complejidad</w:t>
      </w:r>
      <w:r w:rsidR="16393436" w:rsidRPr="7C32C738">
        <w:rPr>
          <w:rFonts w:ascii="Times New Roman" w:eastAsia="Times New Roman" w:hAnsi="Times New Roman" w:cs="Times New Roman"/>
          <w:sz w:val="20"/>
          <w:szCs w:val="20"/>
        </w:rPr>
        <w:t xml:space="preserve"> aparente</w:t>
      </w:r>
      <w:r w:rsidR="1AF6CED1" w:rsidRPr="7C32C738">
        <w:rPr>
          <w:rFonts w:ascii="Times New Roman" w:eastAsia="Times New Roman" w:hAnsi="Times New Roman" w:cs="Times New Roman"/>
          <w:sz w:val="20"/>
          <w:szCs w:val="20"/>
        </w:rPr>
        <w:t xml:space="preserve"> de los ataques, disminuir la</w:t>
      </w:r>
      <w:r w:rsidR="16393436" w:rsidRPr="7C32C738">
        <w:rPr>
          <w:rFonts w:ascii="Times New Roman" w:eastAsia="Times New Roman" w:hAnsi="Times New Roman" w:cs="Times New Roman"/>
          <w:sz w:val="20"/>
          <w:szCs w:val="20"/>
        </w:rPr>
        <w:t xml:space="preserve"> </w:t>
      </w:r>
      <w:r w:rsidR="760DAD87" w:rsidRPr="7C32C738">
        <w:rPr>
          <w:rFonts w:ascii="Times New Roman" w:eastAsia="Times New Roman" w:hAnsi="Times New Roman" w:cs="Times New Roman"/>
          <w:sz w:val="20"/>
          <w:szCs w:val="20"/>
        </w:rPr>
        <w:t>superficie</w:t>
      </w:r>
      <w:r w:rsidR="2521A7E6" w:rsidRPr="7C32C738">
        <w:rPr>
          <w:rFonts w:ascii="Times New Roman" w:eastAsia="Times New Roman" w:hAnsi="Times New Roman" w:cs="Times New Roman"/>
          <w:sz w:val="20"/>
          <w:szCs w:val="20"/>
        </w:rPr>
        <w:t xml:space="preserve"> de oportunidad</w:t>
      </w:r>
      <w:r w:rsidR="55B94A09" w:rsidRPr="7C32C738">
        <w:rPr>
          <w:rFonts w:ascii="Times New Roman" w:eastAsia="Times New Roman" w:hAnsi="Times New Roman" w:cs="Times New Roman"/>
          <w:sz w:val="20"/>
          <w:szCs w:val="20"/>
        </w:rPr>
        <w:t xml:space="preserve"> e incrementar los costos en los esfuerzos de un ataque [3].</w:t>
      </w:r>
    </w:p>
    <w:p w14:paraId="3BD1C833" w14:textId="413954E4" w:rsidR="005822C9" w:rsidRDefault="005822C9">
      <w:pPr>
        <w:jc w:val="both"/>
        <w:rPr>
          <w:rFonts w:ascii="Times New Roman" w:eastAsia="Times New Roman" w:hAnsi="Times New Roman" w:cs="Times New Roman"/>
          <w:sz w:val="20"/>
          <w:szCs w:val="20"/>
        </w:rPr>
      </w:pPr>
    </w:p>
    <w:p w14:paraId="7978697F" w14:textId="68EEBC20" w:rsidR="00B00729" w:rsidRDefault="5BCF10AC" w:rsidP="00094E9D">
      <w:pPr>
        <w:jc w:val="both"/>
        <w:rPr>
          <w:rFonts w:ascii="Times New Roman" w:eastAsia="Times New Roman" w:hAnsi="Times New Roman" w:cs="Times New Roman"/>
          <w:sz w:val="20"/>
          <w:szCs w:val="20"/>
          <w:lang w:val="es-MX"/>
        </w:rPr>
      </w:pPr>
      <w:r w:rsidRPr="7C32C738">
        <w:rPr>
          <w:rFonts w:ascii="Times New Roman" w:eastAsia="Times New Roman" w:hAnsi="Times New Roman" w:cs="Times New Roman"/>
          <w:sz w:val="20"/>
          <w:szCs w:val="20"/>
          <w:lang w:val="es-MX"/>
        </w:rPr>
        <w:t xml:space="preserve">Un </w:t>
      </w:r>
      <w:r w:rsidR="7B01C72E" w:rsidRPr="7C32C738">
        <w:rPr>
          <w:rFonts w:ascii="Times New Roman" w:eastAsia="Times New Roman" w:hAnsi="Times New Roman" w:cs="Times New Roman"/>
          <w:sz w:val="20"/>
          <w:szCs w:val="20"/>
          <w:lang w:val="es-MX"/>
        </w:rPr>
        <w:t xml:space="preserve">Equipo Terminal de </w:t>
      </w:r>
      <w:r w:rsidR="4DD88AFC" w:rsidRPr="7C32C738">
        <w:rPr>
          <w:rFonts w:ascii="Times New Roman" w:eastAsia="Times New Roman" w:hAnsi="Times New Roman" w:cs="Times New Roman"/>
          <w:sz w:val="20"/>
          <w:szCs w:val="20"/>
          <w:lang w:val="es-MX"/>
        </w:rPr>
        <w:t>c</w:t>
      </w:r>
      <w:r w:rsidR="7B01C72E" w:rsidRPr="7C32C738">
        <w:rPr>
          <w:rFonts w:ascii="Times New Roman" w:eastAsia="Times New Roman" w:hAnsi="Times New Roman" w:cs="Times New Roman"/>
          <w:sz w:val="20"/>
          <w:szCs w:val="20"/>
          <w:lang w:val="es-MX"/>
        </w:rPr>
        <w:t xml:space="preserve">ircuito de </w:t>
      </w:r>
      <w:r w:rsidR="4DD88AFC" w:rsidRPr="7C32C738">
        <w:rPr>
          <w:rFonts w:ascii="Times New Roman" w:eastAsia="Times New Roman" w:hAnsi="Times New Roman" w:cs="Times New Roman"/>
          <w:sz w:val="20"/>
          <w:szCs w:val="20"/>
          <w:lang w:val="es-MX"/>
        </w:rPr>
        <w:t>D</w:t>
      </w:r>
      <w:r w:rsidR="7B01C72E" w:rsidRPr="7C32C738">
        <w:rPr>
          <w:rFonts w:ascii="Times New Roman" w:eastAsia="Times New Roman" w:hAnsi="Times New Roman" w:cs="Times New Roman"/>
          <w:sz w:val="20"/>
          <w:szCs w:val="20"/>
          <w:lang w:val="es-MX"/>
        </w:rPr>
        <w:t>atos</w:t>
      </w:r>
      <w:r w:rsidR="7D4B6318" w:rsidRPr="7C32C738">
        <w:rPr>
          <w:rFonts w:ascii="Times New Roman" w:eastAsia="Times New Roman" w:hAnsi="Times New Roman" w:cs="Times New Roman"/>
          <w:sz w:val="20"/>
          <w:szCs w:val="20"/>
          <w:lang w:val="es-MX"/>
        </w:rPr>
        <w:t xml:space="preserve"> (</w:t>
      </w:r>
      <w:r w:rsidR="2F763124" w:rsidRPr="7C32C738">
        <w:rPr>
          <w:rFonts w:ascii="Times New Roman" w:eastAsia="Times New Roman" w:hAnsi="Times New Roman" w:cs="Times New Roman"/>
          <w:sz w:val="20"/>
          <w:szCs w:val="20"/>
          <w:lang w:val="es-MX"/>
        </w:rPr>
        <w:t>E</w:t>
      </w:r>
      <w:r w:rsidR="4DD88AFC" w:rsidRPr="7C32C738">
        <w:rPr>
          <w:rFonts w:ascii="Times New Roman" w:eastAsia="Times New Roman" w:hAnsi="Times New Roman" w:cs="Times New Roman"/>
          <w:sz w:val="20"/>
          <w:szCs w:val="20"/>
          <w:lang w:val="es-MX"/>
        </w:rPr>
        <w:t>DT</w:t>
      </w:r>
      <w:r w:rsidR="2F763124" w:rsidRPr="7C32C738">
        <w:rPr>
          <w:rFonts w:ascii="Times New Roman" w:eastAsia="Times New Roman" w:hAnsi="Times New Roman" w:cs="Times New Roman"/>
          <w:sz w:val="20"/>
          <w:szCs w:val="20"/>
          <w:lang w:val="es-MX"/>
        </w:rPr>
        <w:t xml:space="preserve"> – </w:t>
      </w:r>
      <w:proofErr w:type="spellStart"/>
      <w:r w:rsidR="56A725E3" w:rsidRPr="7C32C738">
        <w:rPr>
          <w:rFonts w:ascii="Times New Roman" w:eastAsia="Times New Roman" w:hAnsi="Times New Roman" w:cs="Times New Roman"/>
          <w:sz w:val="20"/>
          <w:szCs w:val="20"/>
          <w:lang w:val="es-MX"/>
        </w:rPr>
        <w:t>Equipment</w:t>
      </w:r>
      <w:proofErr w:type="spellEnd"/>
      <w:r w:rsidR="56A725E3" w:rsidRPr="7C32C738">
        <w:rPr>
          <w:rFonts w:ascii="Times New Roman" w:eastAsia="Times New Roman" w:hAnsi="Times New Roman" w:cs="Times New Roman"/>
          <w:sz w:val="20"/>
          <w:szCs w:val="20"/>
          <w:lang w:val="es-MX"/>
        </w:rPr>
        <w:t xml:space="preserve"> Data</w:t>
      </w:r>
      <w:r w:rsidR="2F763124" w:rsidRPr="7C32C738">
        <w:rPr>
          <w:rFonts w:ascii="Times New Roman" w:eastAsia="Times New Roman" w:hAnsi="Times New Roman" w:cs="Times New Roman"/>
          <w:sz w:val="20"/>
          <w:szCs w:val="20"/>
          <w:lang w:val="es-MX"/>
        </w:rPr>
        <w:t xml:space="preserve"> </w:t>
      </w:r>
      <w:proofErr w:type="spellStart"/>
      <w:r w:rsidR="56A725E3" w:rsidRPr="7C32C738">
        <w:rPr>
          <w:rFonts w:ascii="Times New Roman" w:eastAsia="Times New Roman" w:hAnsi="Times New Roman" w:cs="Times New Roman"/>
          <w:sz w:val="20"/>
          <w:szCs w:val="20"/>
          <w:lang w:val="es-MX"/>
        </w:rPr>
        <w:t>circuit</w:t>
      </w:r>
      <w:proofErr w:type="spellEnd"/>
      <w:r w:rsidR="56A725E3" w:rsidRPr="7C32C738">
        <w:rPr>
          <w:rFonts w:ascii="Times New Roman" w:eastAsia="Times New Roman" w:hAnsi="Times New Roman" w:cs="Times New Roman"/>
          <w:sz w:val="20"/>
          <w:szCs w:val="20"/>
          <w:lang w:val="es-MX"/>
        </w:rPr>
        <w:t xml:space="preserve"> Terminal</w:t>
      </w:r>
      <w:r w:rsidR="2F763124" w:rsidRPr="7C32C738">
        <w:rPr>
          <w:rFonts w:ascii="Times New Roman" w:eastAsia="Times New Roman" w:hAnsi="Times New Roman" w:cs="Times New Roman"/>
          <w:sz w:val="20"/>
          <w:szCs w:val="20"/>
          <w:lang w:val="es-MX"/>
        </w:rPr>
        <w:t xml:space="preserve"> utilizado frecuentemente como Endpoin</w:t>
      </w:r>
      <w:r w:rsidR="00782CA9">
        <w:rPr>
          <w:rFonts w:ascii="Times New Roman" w:eastAsia="Times New Roman" w:hAnsi="Times New Roman" w:cs="Times New Roman"/>
          <w:sz w:val="20"/>
          <w:szCs w:val="20"/>
          <w:lang w:val="es-MX"/>
        </w:rPr>
        <w:t>t</w:t>
      </w:r>
      <w:r w:rsidR="56A725E3" w:rsidRPr="7C32C738">
        <w:rPr>
          <w:rFonts w:ascii="Times New Roman" w:eastAsia="Times New Roman" w:hAnsi="Times New Roman" w:cs="Times New Roman"/>
          <w:sz w:val="20"/>
          <w:szCs w:val="20"/>
          <w:lang w:val="es-MX"/>
        </w:rPr>
        <w:t>)</w:t>
      </w:r>
      <w:r w:rsidR="41A13B2C" w:rsidRPr="7C32C738">
        <w:rPr>
          <w:rFonts w:ascii="Times New Roman" w:eastAsia="Times New Roman" w:hAnsi="Times New Roman" w:cs="Times New Roman"/>
          <w:sz w:val="20"/>
          <w:szCs w:val="20"/>
          <w:lang w:val="es-MX"/>
        </w:rPr>
        <w:t xml:space="preserve"> </w:t>
      </w:r>
      <w:r w:rsidR="5735465B" w:rsidRPr="7C32C738">
        <w:rPr>
          <w:rFonts w:ascii="Times New Roman" w:eastAsia="Times New Roman" w:hAnsi="Times New Roman" w:cs="Times New Roman"/>
          <w:sz w:val="20"/>
          <w:szCs w:val="20"/>
          <w:lang w:val="es-MX"/>
        </w:rPr>
        <w:t>es aquel dispositivo final, que comparte datos en una red. Los dispositivos más comunes</w:t>
      </w:r>
      <w:r w:rsidR="3EA5EEDD" w:rsidRPr="7C32C738">
        <w:rPr>
          <w:rFonts w:ascii="Times New Roman" w:eastAsia="Times New Roman" w:hAnsi="Times New Roman" w:cs="Times New Roman"/>
          <w:sz w:val="20"/>
          <w:szCs w:val="20"/>
          <w:lang w:val="es-MX"/>
        </w:rPr>
        <w:t xml:space="preserve"> que se asocian a </w:t>
      </w:r>
      <w:r w:rsidR="568B1B85" w:rsidRPr="7C32C738">
        <w:rPr>
          <w:rFonts w:ascii="Times New Roman" w:eastAsia="Times New Roman" w:hAnsi="Times New Roman" w:cs="Times New Roman"/>
          <w:sz w:val="20"/>
          <w:szCs w:val="20"/>
          <w:lang w:val="es-MX"/>
        </w:rPr>
        <w:t>este término</w:t>
      </w:r>
      <w:r w:rsidR="3EA5EEDD" w:rsidRPr="7C32C738">
        <w:rPr>
          <w:rFonts w:ascii="Times New Roman" w:eastAsia="Times New Roman" w:hAnsi="Times New Roman" w:cs="Times New Roman"/>
          <w:sz w:val="20"/>
          <w:szCs w:val="20"/>
          <w:lang w:val="es-MX"/>
        </w:rPr>
        <w:t xml:space="preserve"> son computadoras, laptops, teléfonos inteligentes, servidores</w:t>
      </w:r>
      <w:r w:rsidR="568B1B85" w:rsidRPr="7C32C738">
        <w:rPr>
          <w:rFonts w:ascii="Times New Roman" w:eastAsia="Times New Roman" w:hAnsi="Times New Roman" w:cs="Times New Roman"/>
          <w:sz w:val="20"/>
          <w:szCs w:val="20"/>
          <w:lang w:val="es-MX"/>
        </w:rPr>
        <w:t>,</w:t>
      </w:r>
      <w:r w:rsidR="3EA5EEDD" w:rsidRPr="7C32C738">
        <w:rPr>
          <w:rFonts w:ascii="Times New Roman" w:eastAsia="Times New Roman" w:hAnsi="Times New Roman" w:cs="Times New Roman"/>
          <w:sz w:val="20"/>
          <w:szCs w:val="20"/>
          <w:lang w:val="es-MX"/>
        </w:rPr>
        <w:t xml:space="preserve"> sistemas basados en nube</w:t>
      </w:r>
      <w:r w:rsidR="568B1B85" w:rsidRPr="7C32C738">
        <w:rPr>
          <w:rFonts w:ascii="Times New Roman" w:eastAsia="Times New Roman" w:hAnsi="Times New Roman" w:cs="Times New Roman"/>
          <w:sz w:val="20"/>
          <w:szCs w:val="20"/>
          <w:lang w:val="es-MX"/>
        </w:rPr>
        <w:t xml:space="preserve"> [4], dispositivos del Internet de las Cosas (</w:t>
      </w:r>
      <w:proofErr w:type="spellStart"/>
      <w:r w:rsidR="568B1B85" w:rsidRPr="7C32C738">
        <w:rPr>
          <w:rFonts w:ascii="Times New Roman" w:eastAsia="Times New Roman" w:hAnsi="Times New Roman" w:cs="Times New Roman"/>
          <w:sz w:val="20"/>
          <w:szCs w:val="20"/>
          <w:lang w:val="es-MX"/>
        </w:rPr>
        <w:t>IoT</w:t>
      </w:r>
      <w:proofErr w:type="spellEnd"/>
      <w:r w:rsidR="568B1B85" w:rsidRPr="7C32C738">
        <w:rPr>
          <w:rFonts w:ascii="Times New Roman" w:eastAsia="Times New Roman" w:hAnsi="Times New Roman" w:cs="Times New Roman"/>
          <w:sz w:val="20"/>
          <w:szCs w:val="20"/>
          <w:lang w:val="es-MX"/>
        </w:rPr>
        <w:t xml:space="preserve"> – Internet </w:t>
      </w:r>
      <w:proofErr w:type="spellStart"/>
      <w:r w:rsidR="568B1B85" w:rsidRPr="7C32C738">
        <w:rPr>
          <w:rFonts w:ascii="Times New Roman" w:eastAsia="Times New Roman" w:hAnsi="Times New Roman" w:cs="Times New Roman"/>
          <w:sz w:val="20"/>
          <w:szCs w:val="20"/>
          <w:lang w:val="es-MX"/>
        </w:rPr>
        <w:t>of</w:t>
      </w:r>
      <w:proofErr w:type="spellEnd"/>
      <w:r w:rsidR="568B1B85" w:rsidRPr="7C32C738">
        <w:rPr>
          <w:rFonts w:ascii="Times New Roman" w:eastAsia="Times New Roman" w:hAnsi="Times New Roman" w:cs="Times New Roman"/>
          <w:sz w:val="20"/>
          <w:szCs w:val="20"/>
          <w:lang w:val="es-MX"/>
        </w:rPr>
        <w:t xml:space="preserve"> </w:t>
      </w:r>
      <w:proofErr w:type="spellStart"/>
      <w:r w:rsidR="568B1B85" w:rsidRPr="7C32C738">
        <w:rPr>
          <w:rFonts w:ascii="Times New Roman" w:eastAsia="Times New Roman" w:hAnsi="Times New Roman" w:cs="Times New Roman"/>
          <w:sz w:val="20"/>
          <w:szCs w:val="20"/>
          <w:lang w:val="es-MX"/>
        </w:rPr>
        <w:t>Things</w:t>
      </w:r>
      <w:proofErr w:type="spellEnd"/>
      <w:r w:rsidR="568B1B85" w:rsidRPr="7C32C738">
        <w:rPr>
          <w:rFonts w:ascii="Times New Roman" w:eastAsia="Times New Roman" w:hAnsi="Times New Roman" w:cs="Times New Roman"/>
          <w:sz w:val="20"/>
          <w:szCs w:val="20"/>
          <w:lang w:val="es-MX"/>
        </w:rPr>
        <w:t>), sensores, etc</w:t>
      </w:r>
      <w:r w:rsidR="3EA5EEDD" w:rsidRPr="7C32C738">
        <w:rPr>
          <w:rFonts w:ascii="Times New Roman" w:eastAsia="Times New Roman" w:hAnsi="Times New Roman" w:cs="Times New Roman"/>
          <w:sz w:val="20"/>
          <w:szCs w:val="20"/>
          <w:lang w:val="es-MX"/>
        </w:rPr>
        <w:t xml:space="preserve">. Los EDT se caracterizan porque </w:t>
      </w:r>
      <w:r w:rsidR="12ADE8A1" w:rsidRPr="7C32C738">
        <w:rPr>
          <w:rFonts w:ascii="Times New Roman" w:eastAsia="Times New Roman" w:hAnsi="Times New Roman" w:cs="Times New Roman"/>
          <w:sz w:val="20"/>
          <w:szCs w:val="20"/>
          <w:lang w:val="es-MX"/>
        </w:rPr>
        <w:t>contienen datos, almacenan credenciales de cuentas de usuario, y enlaces a otros sistemas en la red [4].</w:t>
      </w:r>
    </w:p>
    <w:p w14:paraId="5052F314" w14:textId="176BCB5A" w:rsidR="00B00729" w:rsidRDefault="00B00729" w:rsidP="6CF6B934">
      <w:pPr>
        <w:jc w:val="both"/>
        <w:rPr>
          <w:rFonts w:ascii="Times New Roman" w:eastAsia="Times New Roman" w:hAnsi="Times New Roman" w:cs="Times New Roman"/>
          <w:sz w:val="20"/>
          <w:szCs w:val="20"/>
          <w:lang w:val="es-MX"/>
        </w:rPr>
      </w:pPr>
    </w:p>
    <w:p w14:paraId="1D64EC2D" w14:textId="5947317C" w:rsidR="001660E9" w:rsidRDefault="00E53E2F" w:rsidP="6CF6B934">
      <w:pPr>
        <w:jc w:val="both"/>
        <w:rPr>
          <w:rFonts w:ascii="Times New Roman" w:eastAsia="Times New Roman" w:hAnsi="Times New Roman" w:cs="Times New Roman"/>
          <w:sz w:val="20"/>
          <w:szCs w:val="20"/>
          <w:lang w:val="es-MX"/>
        </w:rPr>
      </w:pPr>
      <w:r>
        <w:rPr>
          <w:rFonts w:ascii="Times New Roman" w:eastAsia="Times New Roman" w:hAnsi="Times New Roman" w:cs="Times New Roman"/>
          <w:sz w:val="20"/>
          <w:szCs w:val="20"/>
          <w:lang w:val="es-MX"/>
        </w:rPr>
        <w:t xml:space="preserve">La </w:t>
      </w:r>
      <w:r w:rsidR="002A1F68">
        <w:rPr>
          <w:rFonts w:ascii="Times New Roman" w:eastAsia="Times New Roman" w:hAnsi="Times New Roman" w:cs="Times New Roman"/>
          <w:sz w:val="20"/>
          <w:szCs w:val="20"/>
          <w:lang w:val="es-MX"/>
        </w:rPr>
        <w:t xml:space="preserve">Detección y </w:t>
      </w:r>
      <w:r w:rsidR="00FC734C">
        <w:rPr>
          <w:rFonts w:ascii="Times New Roman" w:eastAsia="Times New Roman" w:hAnsi="Times New Roman" w:cs="Times New Roman"/>
          <w:sz w:val="20"/>
          <w:szCs w:val="20"/>
          <w:lang w:val="es-MX"/>
        </w:rPr>
        <w:t>Respuesta en Endpoint</w:t>
      </w:r>
      <w:r>
        <w:rPr>
          <w:rFonts w:ascii="Times New Roman" w:eastAsia="Times New Roman" w:hAnsi="Times New Roman" w:cs="Times New Roman"/>
          <w:sz w:val="20"/>
          <w:szCs w:val="20"/>
          <w:lang w:val="es-MX"/>
        </w:rPr>
        <w:t xml:space="preserve"> (EDR – Endpoint </w:t>
      </w:r>
      <w:proofErr w:type="spellStart"/>
      <w:r>
        <w:rPr>
          <w:rFonts w:ascii="Times New Roman" w:eastAsia="Times New Roman" w:hAnsi="Times New Roman" w:cs="Times New Roman"/>
          <w:sz w:val="20"/>
          <w:szCs w:val="20"/>
          <w:lang w:val="es-MX"/>
        </w:rPr>
        <w:t>Detection</w:t>
      </w:r>
      <w:proofErr w:type="spellEnd"/>
      <w:r>
        <w:rPr>
          <w:rFonts w:ascii="Times New Roman" w:eastAsia="Times New Roman" w:hAnsi="Times New Roman" w:cs="Times New Roman"/>
          <w:sz w:val="20"/>
          <w:szCs w:val="20"/>
          <w:lang w:val="es-MX"/>
        </w:rPr>
        <w:t xml:space="preserve"> and Response)</w:t>
      </w:r>
      <w:r w:rsidR="00571956">
        <w:rPr>
          <w:rFonts w:ascii="Times New Roman" w:eastAsia="Times New Roman" w:hAnsi="Times New Roman" w:cs="Times New Roman"/>
          <w:sz w:val="20"/>
          <w:szCs w:val="20"/>
          <w:lang w:val="es-MX"/>
        </w:rPr>
        <w:t xml:space="preserve"> es </w:t>
      </w:r>
      <w:r w:rsidR="00560778">
        <w:rPr>
          <w:rFonts w:ascii="Times New Roman" w:eastAsia="Times New Roman" w:hAnsi="Times New Roman" w:cs="Times New Roman"/>
          <w:sz w:val="20"/>
          <w:szCs w:val="20"/>
          <w:lang w:val="es-MX"/>
        </w:rPr>
        <w:t>un sistema formado por distintas herramientas</w:t>
      </w:r>
      <w:r w:rsidR="00571956">
        <w:rPr>
          <w:rFonts w:ascii="Times New Roman" w:eastAsia="Times New Roman" w:hAnsi="Times New Roman" w:cs="Times New Roman"/>
          <w:sz w:val="20"/>
          <w:szCs w:val="20"/>
          <w:lang w:val="es-MX"/>
        </w:rPr>
        <w:t xml:space="preserve"> que </w:t>
      </w:r>
      <w:r w:rsidR="00571956" w:rsidRPr="00571956">
        <w:rPr>
          <w:rFonts w:ascii="Times New Roman" w:eastAsia="Times New Roman" w:hAnsi="Times New Roman" w:cs="Times New Roman"/>
          <w:sz w:val="20"/>
          <w:szCs w:val="20"/>
          <w:lang w:val="es-MX"/>
        </w:rPr>
        <w:t>realiza</w:t>
      </w:r>
      <w:r w:rsidR="00560778">
        <w:rPr>
          <w:rFonts w:ascii="Times New Roman" w:eastAsia="Times New Roman" w:hAnsi="Times New Roman" w:cs="Times New Roman"/>
          <w:sz w:val="20"/>
          <w:szCs w:val="20"/>
          <w:lang w:val="es-MX"/>
        </w:rPr>
        <w:t>n</w:t>
      </w:r>
      <w:r w:rsidR="00571956" w:rsidRPr="00571956">
        <w:rPr>
          <w:rFonts w:ascii="Times New Roman" w:eastAsia="Times New Roman" w:hAnsi="Times New Roman" w:cs="Times New Roman"/>
          <w:sz w:val="20"/>
          <w:szCs w:val="20"/>
          <w:lang w:val="es-MX"/>
        </w:rPr>
        <w:t xml:space="preserve"> </w:t>
      </w:r>
      <w:r w:rsidR="00861F4B">
        <w:rPr>
          <w:rFonts w:ascii="Times New Roman" w:eastAsia="Times New Roman" w:hAnsi="Times New Roman" w:cs="Times New Roman"/>
          <w:sz w:val="20"/>
          <w:szCs w:val="20"/>
          <w:lang w:val="es-MX"/>
        </w:rPr>
        <w:t xml:space="preserve">un </w:t>
      </w:r>
      <w:r w:rsidR="00571956" w:rsidRPr="00571956">
        <w:rPr>
          <w:rFonts w:ascii="Times New Roman" w:eastAsia="Times New Roman" w:hAnsi="Times New Roman" w:cs="Times New Roman"/>
          <w:sz w:val="20"/>
          <w:szCs w:val="20"/>
          <w:lang w:val="es-MX"/>
        </w:rPr>
        <w:t xml:space="preserve">análisis </w:t>
      </w:r>
      <w:r w:rsidR="00861F4B">
        <w:rPr>
          <w:rFonts w:ascii="Times New Roman" w:eastAsia="Times New Roman" w:hAnsi="Times New Roman" w:cs="Times New Roman"/>
          <w:sz w:val="20"/>
          <w:szCs w:val="20"/>
          <w:lang w:val="es-MX"/>
        </w:rPr>
        <w:t xml:space="preserve">en </w:t>
      </w:r>
      <w:r w:rsidR="00213A2C">
        <w:rPr>
          <w:rFonts w:ascii="Times New Roman" w:eastAsia="Times New Roman" w:hAnsi="Times New Roman" w:cs="Times New Roman"/>
          <w:sz w:val="20"/>
          <w:szCs w:val="20"/>
          <w:lang w:val="es-MX"/>
        </w:rPr>
        <w:t xml:space="preserve">los </w:t>
      </w:r>
      <w:r w:rsidR="00213A2C" w:rsidRPr="00571956">
        <w:rPr>
          <w:rFonts w:ascii="Times New Roman" w:eastAsia="Times New Roman" w:hAnsi="Times New Roman" w:cs="Times New Roman"/>
          <w:sz w:val="20"/>
          <w:szCs w:val="20"/>
          <w:lang w:val="es-MX"/>
        </w:rPr>
        <w:t>comportamientos</w:t>
      </w:r>
      <w:r w:rsidR="00571956" w:rsidRPr="00571956">
        <w:rPr>
          <w:rFonts w:ascii="Times New Roman" w:eastAsia="Times New Roman" w:hAnsi="Times New Roman" w:cs="Times New Roman"/>
          <w:sz w:val="20"/>
          <w:szCs w:val="20"/>
          <w:lang w:val="es-MX"/>
        </w:rPr>
        <w:t xml:space="preserve"> </w:t>
      </w:r>
      <w:r w:rsidR="00213A2C">
        <w:rPr>
          <w:rFonts w:ascii="Times New Roman" w:eastAsia="Times New Roman" w:hAnsi="Times New Roman" w:cs="Times New Roman"/>
          <w:sz w:val="20"/>
          <w:szCs w:val="20"/>
          <w:lang w:val="es-MX"/>
        </w:rPr>
        <w:t>de los</w:t>
      </w:r>
      <w:r w:rsidR="00571956" w:rsidRPr="00571956">
        <w:rPr>
          <w:rFonts w:ascii="Times New Roman" w:eastAsia="Times New Roman" w:hAnsi="Times New Roman" w:cs="Times New Roman"/>
          <w:sz w:val="20"/>
          <w:szCs w:val="20"/>
          <w:lang w:val="es-MX"/>
        </w:rPr>
        <w:t xml:space="preserve"> eventos</w:t>
      </w:r>
      <w:r w:rsidR="00213A2C">
        <w:rPr>
          <w:rFonts w:ascii="Times New Roman" w:eastAsia="Times New Roman" w:hAnsi="Times New Roman" w:cs="Times New Roman"/>
          <w:sz w:val="20"/>
          <w:szCs w:val="20"/>
          <w:lang w:val="es-MX"/>
        </w:rPr>
        <w:t xml:space="preserve"> en EDT</w:t>
      </w:r>
      <w:r w:rsidR="00571956" w:rsidRPr="00571956">
        <w:rPr>
          <w:rFonts w:ascii="Times New Roman" w:eastAsia="Times New Roman" w:hAnsi="Times New Roman" w:cs="Times New Roman"/>
          <w:sz w:val="20"/>
          <w:szCs w:val="20"/>
          <w:lang w:val="es-MX"/>
        </w:rPr>
        <w:t xml:space="preserve"> para identificar comportamientos potencialmente maliciosos. Puede </w:t>
      </w:r>
      <w:r>
        <w:rPr>
          <w:rFonts w:ascii="Times New Roman" w:eastAsia="Times New Roman" w:hAnsi="Times New Roman" w:cs="Times New Roman"/>
          <w:sz w:val="20"/>
          <w:szCs w:val="20"/>
          <w:lang w:val="es-MX"/>
        </w:rPr>
        <w:t>generar respuestas en</w:t>
      </w:r>
      <w:r w:rsidR="00571956" w:rsidRPr="00571956">
        <w:rPr>
          <w:rFonts w:ascii="Times New Roman" w:eastAsia="Times New Roman" w:hAnsi="Times New Roman" w:cs="Times New Roman"/>
          <w:sz w:val="20"/>
          <w:szCs w:val="20"/>
          <w:lang w:val="es-MX"/>
        </w:rPr>
        <w:t xml:space="preserve"> los </w:t>
      </w:r>
      <w:r w:rsidR="00213A2C">
        <w:rPr>
          <w:rFonts w:ascii="Times New Roman" w:eastAsia="Times New Roman" w:hAnsi="Times New Roman" w:cs="Times New Roman"/>
          <w:sz w:val="20"/>
          <w:szCs w:val="20"/>
          <w:lang w:val="es-MX"/>
        </w:rPr>
        <w:t>EDT</w:t>
      </w:r>
      <w:r w:rsidR="00571956" w:rsidRPr="00571956">
        <w:rPr>
          <w:rFonts w:ascii="Times New Roman" w:eastAsia="Times New Roman" w:hAnsi="Times New Roman" w:cs="Times New Roman"/>
          <w:sz w:val="20"/>
          <w:szCs w:val="20"/>
          <w:lang w:val="es-MX"/>
        </w:rPr>
        <w:t xml:space="preserve"> afectados, priorizar los riesgos y proporcionar guías de remediación personalizadas</w:t>
      </w:r>
      <w:r>
        <w:rPr>
          <w:rFonts w:ascii="Times New Roman" w:eastAsia="Times New Roman" w:hAnsi="Times New Roman" w:cs="Times New Roman"/>
          <w:sz w:val="20"/>
          <w:szCs w:val="20"/>
          <w:lang w:val="es-MX"/>
        </w:rPr>
        <w:t xml:space="preserve"> [</w:t>
      </w:r>
      <w:r w:rsidR="00526521">
        <w:rPr>
          <w:rFonts w:ascii="Times New Roman" w:eastAsia="Times New Roman" w:hAnsi="Times New Roman" w:cs="Times New Roman"/>
          <w:sz w:val="20"/>
          <w:szCs w:val="20"/>
          <w:lang w:val="es-MX"/>
        </w:rPr>
        <w:t>14</w:t>
      </w:r>
      <w:r>
        <w:rPr>
          <w:rFonts w:ascii="Times New Roman" w:eastAsia="Times New Roman" w:hAnsi="Times New Roman" w:cs="Times New Roman"/>
          <w:sz w:val="20"/>
          <w:szCs w:val="20"/>
          <w:lang w:val="es-MX"/>
        </w:rPr>
        <w:t>].</w:t>
      </w:r>
    </w:p>
    <w:p w14:paraId="799FC95C" w14:textId="01FCCC75" w:rsidR="001660E9" w:rsidRDefault="001660E9" w:rsidP="6CF6B934">
      <w:pPr>
        <w:jc w:val="both"/>
        <w:rPr>
          <w:rFonts w:ascii="Times New Roman" w:eastAsia="Times New Roman" w:hAnsi="Times New Roman" w:cs="Times New Roman"/>
          <w:sz w:val="20"/>
          <w:szCs w:val="20"/>
          <w:lang w:val="es-MX"/>
        </w:rPr>
      </w:pPr>
    </w:p>
    <w:p w14:paraId="017B46CC" w14:textId="17F4872E" w:rsidR="001660E9" w:rsidRDefault="00851581" w:rsidP="000C4935">
      <w:pPr>
        <w:jc w:val="both"/>
        <w:rPr>
          <w:rFonts w:ascii="Times New Roman" w:eastAsia="Times New Roman" w:hAnsi="Times New Roman" w:cs="Times New Roman"/>
          <w:sz w:val="20"/>
          <w:szCs w:val="20"/>
          <w:lang w:val="es-MX"/>
        </w:rPr>
      </w:pPr>
      <w:r>
        <w:rPr>
          <w:rFonts w:ascii="Times New Roman" w:eastAsia="Times New Roman" w:hAnsi="Times New Roman" w:cs="Times New Roman"/>
          <w:sz w:val="20"/>
          <w:szCs w:val="20"/>
          <w:lang w:val="es-MX"/>
        </w:rPr>
        <w:t>Las técnicas de Transición (</w:t>
      </w:r>
      <w:proofErr w:type="spellStart"/>
      <w:r w:rsidR="000C4935" w:rsidRPr="000C4935">
        <w:rPr>
          <w:rFonts w:ascii="Times New Roman" w:eastAsia="Times New Roman" w:hAnsi="Times New Roman" w:cs="Times New Roman"/>
          <w:sz w:val="20"/>
          <w:szCs w:val="20"/>
          <w:lang w:val="es-MX"/>
        </w:rPr>
        <w:t>Handover</w:t>
      </w:r>
      <w:proofErr w:type="spellEnd"/>
      <w:r w:rsidR="000C4935" w:rsidRPr="000C4935">
        <w:rPr>
          <w:rFonts w:ascii="Times New Roman" w:eastAsia="Times New Roman" w:hAnsi="Times New Roman" w:cs="Times New Roman"/>
          <w:sz w:val="20"/>
          <w:szCs w:val="20"/>
          <w:lang w:val="es-MX"/>
        </w:rPr>
        <w:t xml:space="preserve"> o </w:t>
      </w:r>
      <w:proofErr w:type="spellStart"/>
      <w:r>
        <w:rPr>
          <w:rFonts w:ascii="Times New Roman" w:eastAsia="Times New Roman" w:hAnsi="Times New Roman" w:cs="Times New Roman"/>
          <w:sz w:val="20"/>
          <w:szCs w:val="20"/>
          <w:lang w:val="es-MX"/>
        </w:rPr>
        <w:t>H</w:t>
      </w:r>
      <w:r w:rsidR="000C4935" w:rsidRPr="000C4935">
        <w:rPr>
          <w:rFonts w:ascii="Times New Roman" w:eastAsia="Times New Roman" w:hAnsi="Times New Roman" w:cs="Times New Roman"/>
          <w:sz w:val="20"/>
          <w:szCs w:val="20"/>
          <w:lang w:val="es-MX"/>
        </w:rPr>
        <w:t>andoff</w:t>
      </w:r>
      <w:proofErr w:type="spellEnd"/>
      <w:r>
        <w:rPr>
          <w:rFonts w:ascii="Times New Roman" w:eastAsia="Times New Roman" w:hAnsi="Times New Roman" w:cs="Times New Roman"/>
          <w:sz w:val="20"/>
          <w:szCs w:val="20"/>
          <w:lang w:val="es-MX"/>
        </w:rPr>
        <w:t xml:space="preserve"> </w:t>
      </w:r>
      <w:proofErr w:type="spellStart"/>
      <w:r>
        <w:rPr>
          <w:rFonts w:ascii="Times New Roman" w:eastAsia="Times New Roman" w:hAnsi="Times New Roman" w:cs="Times New Roman"/>
          <w:sz w:val="20"/>
          <w:szCs w:val="20"/>
          <w:lang w:val="es-MX"/>
        </w:rPr>
        <w:t>techniques</w:t>
      </w:r>
      <w:proofErr w:type="spellEnd"/>
      <w:r w:rsidR="000C4935" w:rsidRPr="000C4935">
        <w:rPr>
          <w:rFonts w:ascii="Times New Roman" w:eastAsia="Times New Roman" w:hAnsi="Times New Roman" w:cs="Times New Roman"/>
          <w:sz w:val="20"/>
          <w:szCs w:val="20"/>
          <w:lang w:val="es-MX"/>
        </w:rPr>
        <w:t>) en redes móviles, se define</w:t>
      </w:r>
      <w:r w:rsidR="0064069A">
        <w:rPr>
          <w:rFonts w:ascii="Times New Roman" w:eastAsia="Times New Roman" w:hAnsi="Times New Roman" w:cs="Times New Roman"/>
          <w:sz w:val="20"/>
          <w:szCs w:val="20"/>
          <w:lang w:val="es-MX"/>
        </w:rPr>
        <w:t>n</w:t>
      </w:r>
      <w:r w:rsidR="000C4935" w:rsidRPr="000C4935">
        <w:rPr>
          <w:rFonts w:ascii="Times New Roman" w:eastAsia="Times New Roman" w:hAnsi="Times New Roman" w:cs="Times New Roman"/>
          <w:sz w:val="20"/>
          <w:szCs w:val="20"/>
          <w:lang w:val="es-MX"/>
        </w:rPr>
        <w:t xml:space="preserve"> como el proceso de transferir una llamada de voz o una sesión de datos de un nodo</w:t>
      </w:r>
      <w:r w:rsidR="0064069A">
        <w:rPr>
          <w:rFonts w:ascii="Times New Roman" w:eastAsia="Times New Roman" w:hAnsi="Times New Roman" w:cs="Times New Roman"/>
          <w:sz w:val="20"/>
          <w:szCs w:val="20"/>
          <w:lang w:val="es-MX"/>
        </w:rPr>
        <w:t xml:space="preserve"> </w:t>
      </w:r>
      <w:r w:rsidR="00155789">
        <w:rPr>
          <w:rFonts w:ascii="Times New Roman" w:eastAsia="Times New Roman" w:hAnsi="Times New Roman" w:cs="Times New Roman"/>
          <w:sz w:val="20"/>
          <w:szCs w:val="20"/>
          <w:lang w:val="es-MX"/>
        </w:rPr>
        <w:t>inalámbrico</w:t>
      </w:r>
      <w:r w:rsidR="000C4935" w:rsidRPr="000C4935">
        <w:rPr>
          <w:rFonts w:ascii="Times New Roman" w:eastAsia="Times New Roman" w:hAnsi="Times New Roman" w:cs="Times New Roman"/>
          <w:sz w:val="20"/>
          <w:szCs w:val="20"/>
          <w:lang w:val="es-MX"/>
        </w:rPr>
        <w:t xml:space="preserve"> </w:t>
      </w:r>
      <w:r w:rsidR="0064069A">
        <w:rPr>
          <w:rFonts w:ascii="Times New Roman" w:eastAsia="Times New Roman" w:hAnsi="Times New Roman" w:cs="Times New Roman"/>
          <w:sz w:val="20"/>
          <w:szCs w:val="20"/>
          <w:lang w:val="es-MX"/>
        </w:rPr>
        <w:t>(Wireless)</w:t>
      </w:r>
      <w:r w:rsidR="000C4935" w:rsidRPr="000C4935">
        <w:rPr>
          <w:rFonts w:ascii="Times New Roman" w:eastAsia="Times New Roman" w:hAnsi="Times New Roman" w:cs="Times New Roman"/>
          <w:sz w:val="20"/>
          <w:szCs w:val="20"/>
          <w:lang w:val="es-MX"/>
        </w:rPr>
        <w:t xml:space="preserve"> a otro</w:t>
      </w:r>
      <w:r w:rsidR="00BE7FDE">
        <w:rPr>
          <w:rFonts w:ascii="Times New Roman" w:eastAsia="Times New Roman" w:hAnsi="Times New Roman" w:cs="Times New Roman"/>
          <w:sz w:val="20"/>
          <w:szCs w:val="20"/>
          <w:lang w:val="es-MX"/>
        </w:rPr>
        <w:t xml:space="preserve">. </w:t>
      </w:r>
      <w:r w:rsidR="000C4935" w:rsidRPr="000C4935">
        <w:rPr>
          <w:rFonts w:ascii="Times New Roman" w:eastAsia="Times New Roman" w:hAnsi="Times New Roman" w:cs="Times New Roman"/>
          <w:sz w:val="20"/>
          <w:szCs w:val="20"/>
          <w:lang w:val="es-MX"/>
        </w:rPr>
        <w:t>El objetivo principal</w:t>
      </w:r>
      <w:r w:rsidR="00BE7FDE">
        <w:rPr>
          <w:rFonts w:ascii="Times New Roman" w:eastAsia="Times New Roman" w:hAnsi="Times New Roman" w:cs="Times New Roman"/>
          <w:sz w:val="20"/>
          <w:szCs w:val="20"/>
          <w:lang w:val="es-MX"/>
        </w:rPr>
        <w:t xml:space="preserve"> </w:t>
      </w:r>
      <w:r w:rsidR="000C4935" w:rsidRPr="000C4935">
        <w:rPr>
          <w:rFonts w:ascii="Times New Roman" w:eastAsia="Times New Roman" w:hAnsi="Times New Roman" w:cs="Times New Roman"/>
          <w:sz w:val="20"/>
          <w:szCs w:val="20"/>
          <w:lang w:val="es-MX"/>
        </w:rPr>
        <w:lastRenderedPageBreak/>
        <w:t>es, mantener la continuidad de la sesión desde un punto de vista de aplicaciones, mientras se acepta un pequeño periodo de corte en la conexión física</w:t>
      </w:r>
      <w:r w:rsidR="00F67909">
        <w:rPr>
          <w:rFonts w:ascii="Times New Roman" w:eastAsia="Times New Roman" w:hAnsi="Times New Roman" w:cs="Times New Roman"/>
          <w:sz w:val="20"/>
          <w:szCs w:val="20"/>
          <w:lang w:val="es-MX"/>
        </w:rPr>
        <w:t xml:space="preserve"> [</w:t>
      </w:r>
      <w:r w:rsidR="00526521">
        <w:rPr>
          <w:rFonts w:ascii="Times New Roman" w:eastAsia="Times New Roman" w:hAnsi="Times New Roman" w:cs="Times New Roman"/>
          <w:sz w:val="20"/>
          <w:szCs w:val="20"/>
          <w:lang w:val="es-MX"/>
        </w:rPr>
        <w:t>15</w:t>
      </w:r>
      <w:r w:rsidR="00F67909">
        <w:rPr>
          <w:rFonts w:ascii="Times New Roman" w:eastAsia="Times New Roman" w:hAnsi="Times New Roman" w:cs="Times New Roman"/>
          <w:sz w:val="20"/>
          <w:szCs w:val="20"/>
          <w:lang w:val="es-MX"/>
        </w:rPr>
        <w:t>].</w:t>
      </w:r>
    </w:p>
    <w:p w14:paraId="2097F24A" w14:textId="77777777" w:rsidR="00F67909" w:rsidRDefault="00F67909" w:rsidP="000C4935">
      <w:pPr>
        <w:jc w:val="both"/>
        <w:rPr>
          <w:rFonts w:ascii="Times New Roman" w:eastAsia="Times New Roman" w:hAnsi="Times New Roman" w:cs="Times New Roman"/>
          <w:sz w:val="20"/>
          <w:szCs w:val="20"/>
          <w:lang w:val="es-MX"/>
        </w:rPr>
      </w:pPr>
    </w:p>
    <w:p w14:paraId="76BDBD2A" w14:textId="79CBC27E" w:rsidR="009E4BAF" w:rsidRDefault="6255DFBE" w:rsidP="00B71192">
      <w:pPr>
        <w:jc w:val="both"/>
        <w:rPr>
          <w:rFonts w:ascii="Times New Roman" w:eastAsia="Times New Roman" w:hAnsi="Times New Roman" w:cs="Times New Roman"/>
          <w:sz w:val="20"/>
          <w:szCs w:val="20"/>
        </w:rPr>
      </w:pPr>
      <w:r w:rsidRPr="7C32C738">
        <w:rPr>
          <w:rFonts w:ascii="Times New Roman" w:eastAsia="Times New Roman" w:hAnsi="Times New Roman" w:cs="Times New Roman"/>
          <w:sz w:val="20"/>
          <w:szCs w:val="20"/>
        </w:rPr>
        <w:t xml:space="preserve">Las técnicas de MTD propuestas hasta el momento </w:t>
      </w:r>
      <w:r w:rsidR="0488FBE7" w:rsidRPr="7C32C738">
        <w:rPr>
          <w:rFonts w:ascii="Times New Roman" w:eastAsia="Times New Roman" w:hAnsi="Times New Roman" w:cs="Times New Roman"/>
          <w:sz w:val="20"/>
          <w:szCs w:val="20"/>
        </w:rPr>
        <w:t xml:space="preserve">buscan hacer a un sistema dinámico, menos determinista </w:t>
      </w:r>
      <w:r w:rsidR="03A93AD5" w:rsidRPr="7C32C738">
        <w:rPr>
          <w:rFonts w:ascii="Times New Roman" w:eastAsia="Times New Roman" w:hAnsi="Times New Roman" w:cs="Times New Roman"/>
          <w:sz w:val="20"/>
          <w:szCs w:val="20"/>
        </w:rPr>
        <w:t xml:space="preserve">e </w:t>
      </w:r>
      <w:r w:rsidR="0488FBE7" w:rsidRPr="7C32C738">
        <w:rPr>
          <w:rFonts w:ascii="Times New Roman" w:eastAsia="Times New Roman" w:hAnsi="Times New Roman" w:cs="Times New Roman"/>
          <w:sz w:val="20"/>
          <w:szCs w:val="20"/>
        </w:rPr>
        <w:t xml:space="preserve">impredecible frente a </w:t>
      </w:r>
      <w:r w:rsidR="00113BAF">
        <w:rPr>
          <w:rFonts w:ascii="Times New Roman" w:eastAsia="Times New Roman" w:hAnsi="Times New Roman" w:cs="Times New Roman"/>
          <w:sz w:val="20"/>
          <w:szCs w:val="20"/>
        </w:rPr>
        <w:t>ciberataques</w:t>
      </w:r>
      <w:r w:rsidR="0488FBE7" w:rsidRPr="7C32C738">
        <w:rPr>
          <w:rFonts w:ascii="Times New Roman" w:eastAsia="Times New Roman" w:hAnsi="Times New Roman" w:cs="Times New Roman"/>
          <w:sz w:val="20"/>
          <w:szCs w:val="20"/>
        </w:rPr>
        <w:t xml:space="preserve"> al cambiar continuamente la superficie de ataque.</w:t>
      </w:r>
      <w:r w:rsidR="547791A8" w:rsidRPr="7C32C738">
        <w:rPr>
          <w:rFonts w:ascii="Times New Roman" w:eastAsia="Times New Roman" w:hAnsi="Times New Roman" w:cs="Times New Roman"/>
          <w:sz w:val="20"/>
          <w:szCs w:val="20"/>
        </w:rPr>
        <w:t xml:space="preserve"> </w:t>
      </w:r>
      <w:r w:rsidR="582D025D" w:rsidRPr="7C32C738">
        <w:rPr>
          <w:rFonts w:ascii="Times New Roman" w:eastAsia="Times New Roman" w:hAnsi="Times New Roman" w:cs="Times New Roman"/>
          <w:sz w:val="20"/>
          <w:szCs w:val="20"/>
        </w:rPr>
        <w:t>Al mo</w:t>
      </w:r>
      <w:r w:rsidR="2C8DACD4" w:rsidRPr="7C32C738">
        <w:rPr>
          <w:rFonts w:ascii="Times New Roman" w:eastAsia="Times New Roman" w:hAnsi="Times New Roman" w:cs="Times New Roman"/>
          <w:sz w:val="20"/>
          <w:szCs w:val="20"/>
        </w:rPr>
        <w:t>me</w:t>
      </w:r>
      <w:r w:rsidR="582D025D" w:rsidRPr="7C32C738">
        <w:rPr>
          <w:rFonts w:ascii="Times New Roman" w:eastAsia="Times New Roman" w:hAnsi="Times New Roman" w:cs="Times New Roman"/>
          <w:sz w:val="20"/>
          <w:szCs w:val="20"/>
        </w:rPr>
        <w:t>n</w:t>
      </w:r>
      <w:r w:rsidR="2C8DACD4" w:rsidRPr="7C32C738">
        <w:rPr>
          <w:rFonts w:ascii="Times New Roman" w:eastAsia="Times New Roman" w:hAnsi="Times New Roman" w:cs="Times New Roman"/>
          <w:sz w:val="20"/>
          <w:szCs w:val="20"/>
        </w:rPr>
        <w:t>t</w:t>
      </w:r>
      <w:r w:rsidR="582D025D" w:rsidRPr="7C32C738">
        <w:rPr>
          <w:rFonts w:ascii="Times New Roman" w:eastAsia="Times New Roman" w:hAnsi="Times New Roman" w:cs="Times New Roman"/>
          <w:sz w:val="20"/>
          <w:szCs w:val="20"/>
        </w:rPr>
        <w:t xml:space="preserve">o se han publicado numerosos trabajos relacionados </w:t>
      </w:r>
      <w:r w:rsidR="00E11757">
        <w:rPr>
          <w:rFonts w:ascii="Times New Roman" w:eastAsia="Times New Roman" w:hAnsi="Times New Roman" w:cs="Times New Roman"/>
          <w:sz w:val="20"/>
          <w:szCs w:val="20"/>
        </w:rPr>
        <w:t>los cuales</w:t>
      </w:r>
      <w:r w:rsidR="582D025D" w:rsidRPr="7C32C738">
        <w:rPr>
          <w:rFonts w:ascii="Times New Roman" w:eastAsia="Times New Roman" w:hAnsi="Times New Roman" w:cs="Times New Roman"/>
          <w:sz w:val="20"/>
          <w:szCs w:val="20"/>
        </w:rPr>
        <w:t xml:space="preserve"> involucran varias facetas de MTD</w:t>
      </w:r>
      <w:r w:rsidR="0BB5BE0C" w:rsidRPr="7C32C738">
        <w:rPr>
          <w:rFonts w:ascii="Times New Roman" w:eastAsia="Times New Roman" w:hAnsi="Times New Roman" w:cs="Times New Roman"/>
          <w:sz w:val="20"/>
          <w:szCs w:val="20"/>
        </w:rPr>
        <w:t xml:space="preserve"> [5]</w:t>
      </w:r>
      <w:r w:rsidR="00E11757">
        <w:rPr>
          <w:rFonts w:ascii="Times New Roman" w:eastAsia="Times New Roman" w:hAnsi="Times New Roman" w:cs="Times New Roman"/>
          <w:sz w:val="20"/>
          <w:szCs w:val="20"/>
        </w:rPr>
        <w:t>,</w:t>
      </w:r>
      <w:r w:rsidR="2C8DACD4" w:rsidRPr="7C32C738">
        <w:rPr>
          <w:rFonts w:ascii="Times New Roman" w:eastAsia="Times New Roman" w:hAnsi="Times New Roman" w:cs="Times New Roman"/>
          <w:sz w:val="20"/>
          <w:szCs w:val="20"/>
        </w:rPr>
        <w:t xml:space="preserve"> </w:t>
      </w:r>
      <w:r w:rsidR="70F6A963" w:rsidRPr="7C32C738">
        <w:rPr>
          <w:rFonts w:ascii="Times New Roman" w:eastAsia="Times New Roman" w:hAnsi="Times New Roman" w:cs="Times New Roman"/>
          <w:sz w:val="20"/>
          <w:szCs w:val="20"/>
        </w:rPr>
        <w:t xml:space="preserve">enfocadas </w:t>
      </w:r>
      <w:r w:rsidR="6F123125" w:rsidRPr="7C32C738">
        <w:rPr>
          <w:rFonts w:ascii="Times New Roman" w:eastAsia="Times New Roman" w:hAnsi="Times New Roman" w:cs="Times New Roman"/>
          <w:sz w:val="20"/>
          <w:szCs w:val="20"/>
        </w:rPr>
        <w:t xml:space="preserve">en </w:t>
      </w:r>
      <w:r w:rsidR="0A5E66AF" w:rsidRPr="7C32C738">
        <w:rPr>
          <w:rFonts w:ascii="Times New Roman" w:eastAsia="Times New Roman" w:hAnsi="Times New Roman" w:cs="Times New Roman"/>
          <w:sz w:val="20"/>
          <w:szCs w:val="20"/>
        </w:rPr>
        <w:t xml:space="preserve">aplicaciones </w:t>
      </w:r>
      <w:r w:rsidR="589CE58D" w:rsidRPr="7C32C738">
        <w:rPr>
          <w:rFonts w:ascii="Times New Roman" w:eastAsia="Times New Roman" w:hAnsi="Times New Roman" w:cs="Times New Roman"/>
          <w:sz w:val="20"/>
          <w:szCs w:val="20"/>
        </w:rPr>
        <w:t>como redes de computadoras,</w:t>
      </w:r>
      <w:r w:rsidR="3EA5EEDD" w:rsidRPr="7C32C738">
        <w:rPr>
          <w:rFonts w:ascii="Times New Roman" w:eastAsia="Times New Roman" w:hAnsi="Times New Roman" w:cs="Times New Roman"/>
          <w:sz w:val="20"/>
          <w:szCs w:val="20"/>
        </w:rPr>
        <w:t xml:space="preserve"> </w:t>
      </w:r>
      <w:proofErr w:type="spellStart"/>
      <w:r w:rsidR="3EA5EEDD" w:rsidRPr="7C32C738">
        <w:rPr>
          <w:rFonts w:ascii="Times New Roman" w:eastAsia="Times New Roman" w:hAnsi="Times New Roman" w:cs="Times New Roman"/>
          <w:sz w:val="20"/>
          <w:szCs w:val="20"/>
        </w:rPr>
        <w:t>IoT</w:t>
      </w:r>
      <w:proofErr w:type="spellEnd"/>
      <w:r w:rsidR="7F61B68B" w:rsidRPr="7C32C738">
        <w:rPr>
          <w:rFonts w:ascii="Times New Roman" w:eastAsia="Times New Roman" w:hAnsi="Times New Roman" w:cs="Times New Roman"/>
          <w:sz w:val="20"/>
          <w:szCs w:val="20"/>
        </w:rPr>
        <w:t xml:space="preserve">, Redes Definidas por Software (SDN – Software Define </w:t>
      </w:r>
      <w:proofErr w:type="spellStart"/>
      <w:r w:rsidR="7F61B68B" w:rsidRPr="7C32C738">
        <w:rPr>
          <w:rFonts w:ascii="Times New Roman" w:eastAsia="Times New Roman" w:hAnsi="Times New Roman" w:cs="Times New Roman"/>
          <w:sz w:val="20"/>
          <w:szCs w:val="20"/>
        </w:rPr>
        <w:t>Networking</w:t>
      </w:r>
      <w:proofErr w:type="spellEnd"/>
      <w:r w:rsidR="7F61B68B" w:rsidRPr="7C32C738">
        <w:rPr>
          <w:rFonts w:ascii="Times New Roman" w:eastAsia="Times New Roman" w:hAnsi="Times New Roman" w:cs="Times New Roman"/>
          <w:sz w:val="20"/>
          <w:szCs w:val="20"/>
        </w:rPr>
        <w:t xml:space="preserve">), </w:t>
      </w:r>
      <w:r w:rsidR="38DE25A0" w:rsidRPr="7C32C738">
        <w:rPr>
          <w:rFonts w:ascii="Times New Roman" w:eastAsia="Times New Roman" w:hAnsi="Times New Roman" w:cs="Times New Roman"/>
          <w:sz w:val="20"/>
          <w:szCs w:val="20"/>
        </w:rPr>
        <w:t xml:space="preserve">aplicaciones de software (servicios web, aplicaciones en dispositivos móviles), </w:t>
      </w:r>
      <w:r w:rsidR="65189B81" w:rsidRPr="7C32C738">
        <w:rPr>
          <w:rFonts w:ascii="Times New Roman" w:eastAsia="Times New Roman" w:hAnsi="Times New Roman" w:cs="Times New Roman"/>
          <w:sz w:val="20"/>
          <w:szCs w:val="20"/>
        </w:rPr>
        <w:t>redes eléctricas y radares.</w:t>
      </w:r>
      <w:r w:rsidR="174F7EBA" w:rsidRPr="7C32C738">
        <w:rPr>
          <w:rFonts w:ascii="Times New Roman" w:eastAsia="Times New Roman" w:hAnsi="Times New Roman" w:cs="Times New Roman"/>
          <w:sz w:val="20"/>
          <w:szCs w:val="20"/>
        </w:rPr>
        <w:t xml:space="preserve"> También se cuenta con modelos para la evaluación del desempeño, </w:t>
      </w:r>
      <w:r w:rsidR="00E11757">
        <w:rPr>
          <w:rFonts w:ascii="Times New Roman" w:eastAsia="Times New Roman" w:hAnsi="Times New Roman" w:cs="Times New Roman"/>
          <w:sz w:val="20"/>
          <w:szCs w:val="20"/>
        </w:rPr>
        <w:t xml:space="preserve">y </w:t>
      </w:r>
      <w:r w:rsidR="174F7EBA" w:rsidRPr="7C32C738">
        <w:rPr>
          <w:rFonts w:ascii="Times New Roman" w:eastAsia="Times New Roman" w:hAnsi="Times New Roman" w:cs="Times New Roman"/>
          <w:sz w:val="20"/>
          <w:szCs w:val="20"/>
        </w:rPr>
        <w:t xml:space="preserve">efectos </w:t>
      </w:r>
      <w:r w:rsidR="00E11757">
        <w:rPr>
          <w:rFonts w:ascii="Times New Roman" w:eastAsia="Times New Roman" w:hAnsi="Times New Roman" w:cs="Times New Roman"/>
          <w:sz w:val="20"/>
          <w:szCs w:val="20"/>
        </w:rPr>
        <w:t xml:space="preserve">tanto </w:t>
      </w:r>
      <w:r w:rsidR="174F7EBA" w:rsidRPr="7C32C738">
        <w:rPr>
          <w:rFonts w:ascii="Times New Roman" w:eastAsia="Times New Roman" w:hAnsi="Times New Roman" w:cs="Times New Roman"/>
          <w:sz w:val="20"/>
          <w:szCs w:val="20"/>
        </w:rPr>
        <w:t>económicos</w:t>
      </w:r>
      <w:r w:rsidR="007405E4">
        <w:rPr>
          <w:rFonts w:ascii="Times New Roman" w:eastAsia="Times New Roman" w:hAnsi="Times New Roman" w:cs="Times New Roman"/>
          <w:sz w:val="20"/>
          <w:szCs w:val="20"/>
        </w:rPr>
        <w:t xml:space="preserve"> </w:t>
      </w:r>
      <w:r w:rsidR="00E11757">
        <w:rPr>
          <w:rFonts w:ascii="Times New Roman" w:eastAsia="Times New Roman" w:hAnsi="Times New Roman" w:cs="Times New Roman"/>
          <w:sz w:val="20"/>
          <w:szCs w:val="20"/>
        </w:rPr>
        <w:t>como</w:t>
      </w:r>
      <w:r w:rsidR="174F7EBA" w:rsidRPr="7C32C738">
        <w:rPr>
          <w:rFonts w:ascii="Times New Roman" w:eastAsia="Times New Roman" w:hAnsi="Times New Roman" w:cs="Times New Roman"/>
          <w:sz w:val="20"/>
          <w:szCs w:val="20"/>
        </w:rPr>
        <w:t xml:space="preserve"> en la seguridad</w:t>
      </w:r>
      <w:r w:rsidR="007405E4">
        <w:rPr>
          <w:rFonts w:ascii="Times New Roman" w:eastAsia="Times New Roman" w:hAnsi="Times New Roman" w:cs="Times New Roman"/>
          <w:sz w:val="20"/>
          <w:szCs w:val="20"/>
        </w:rPr>
        <w:t xml:space="preserve"> </w:t>
      </w:r>
      <w:r w:rsidR="53B0210C" w:rsidRPr="7C32C738">
        <w:rPr>
          <w:rFonts w:ascii="Times New Roman" w:eastAsia="Times New Roman" w:hAnsi="Times New Roman" w:cs="Times New Roman"/>
          <w:sz w:val="20"/>
          <w:szCs w:val="20"/>
        </w:rPr>
        <w:t xml:space="preserve">de las técnicas </w:t>
      </w:r>
      <w:r w:rsidR="007405E4">
        <w:rPr>
          <w:rFonts w:ascii="Times New Roman" w:eastAsia="Times New Roman" w:hAnsi="Times New Roman" w:cs="Times New Roman"/>
          <w:sz w:val="20"/>
          <w:szCs w:val="20"/>
        </w:rPr>
        <w:t xml:space="preserve">de </w:t>
      </w:r>
      <w:r w:rsidR="53B0210C" w:rsidRPr="7C32C738">
        <w:rPr>
          <w:rFonts w:ascii="Times New Roman" w:eastAsia="Times New Roman" w:hAnsi="Times New Roman" w:cs="Times New Roman"/>
          <w:sz w:val="20"/>
          <w:szCs w:val="20"/>
        </w:rPr>
        <w:t>MTD</w:t>
      </w:r>
      <w:r w:rsidR="00B77ED3">
        <w:rPr>
          <w:rFonts w:ascii="Times New Roman" w:eastAsia="Times New Roman" w:hAnsi="Times New Roman" w:cs="Times New Roman"/>
          <w:sz w:val="20"/>
          <w:szCs w:val="20"/>
        </w:rPr>
        <w:t xml:space="preserve"> </w:t>
      </w:r>
      <w:r w:rsidR="00B77ED3" w:rsidRPr="7C32C738">
        <w:rPr>
          <w:rFonts w:ascii="Times New Roman" w:eastAsia="Times New Roman" w:hAnsi="Times New Roman" w:cs="Times New Roman"/>
          <w:sz w:val="20"/>
          <w:szCs w:val="20"/>
        </w:rPr>
        <w:t>[6]</w:t>
      </w:r>
      <w:r w:rsidR="174F7EBA" w:rsidRPr="7C32C738">
        <w:rPr>
          <w:rFonts w:ascii="Times New Roman" w:eastAsia="Times New Roman" w:hAnsi="Times New Roman" w:cs="Times New Roman"/>
          <w:sz w:val="20"/>
          <w:szCs w:val="20"/>
        </w:rPr>
        <w:t>.</w:t>
      </w:r>
    </w:p>
    <w:p w14:paraId="417879E3" w14:textId="1DB8D3D1" w:rsidR="003E6BF1" w:rsidRDefault="003E6BF1" w:rsidP="00722AC1">
      <w:pPr>
        <w:jc w:val="both"/>
        <w:rPr>
          <w:rFonts w:ascii="Times New Roman" w:eastAsia="Times New Roman" w:hAnsi="Times New Roman" w:cs="Times New Roman"/>
          <w:sz w:val="20"/>
          <w:szCs w:val="20"/>
        </w:rPr>
      </w:pPr>
    </w:p>
    <w:p w14:paraId="56A2B099" w14:textId="5A04D8DD" w:rsidR="004A6C00" w:rsidRDefault="74EEA1CC" w:rsidP="00722AC1">
      <w:pPr>
        <w:jc w:val="both"/>
        <w:rPr>
          <w:rFonts w:ascii="Times New Roman" w:eastAsia="Times New Roman" w:hAnsi="Times New Roman" w:cs="Times New Roman"/>
          <w:sz w:val="20"/>
          <w:szCs w:val="20"/>
        </w:rPr>
      </w:pPr>
      <w:r w:rsidRPr="7C32C738">
        <w:rPr>
          <w:rFonts w:ascii="Times New Roman" w:eastAsia="Times New Roman" w:hAnsi="Times New Roman" w:cs="Times New Roman"/>
          <w:sz w:val="20"/>
          <w:szCs w:val="20"/>
        </w:rPr>
        <w:t>Sin embargo, todavía faltan análisis e investigaciones que aborden el área de los EDR utilizando MTD. Dentro de estas investigaciones y modelos, los acercamientos se centran en los entornos de rotación de sistemas operativos, diversificación de máquinas virtuales, aleatoriedad en servidores web, propuestas empíricas, entre algunos otros. Por lo que, al momento, no hay modelos, prototipos o propuestas enfocadas en los controles de seguridad para EDR utilizando técnicas de MTD.</w:t>
      </w:r>
    </w:p>
    <w:p w14:paraId="38161E9F" w14:textId="614AD57F" w:rsidR="004A6C00" w:rsidRDefault="004A6C00" w:rsidP="00722AC1">
      <w:pPr>
        <w:jc w:val="both"/>
        <w:rPr>
          <w:rFonts w:ascii="Times New Roman" w:eastAsia="Times New Roman" w:hAnsi="Times New Roman" w:cs="Times New Roman"/>
          <w:sz w:val="20"/>
          <w:szCs w:val="20"/>
        </w:rPr>
      </w:pPr>
    </w:p>
    <w:p w14:paraId="0EED5AE2" w14:textId="3B75D72B" w:rsidR="00FD7864" w:rsidRDefault="00FD7864" w:rsidP="00722AC1">
      <w:pPr>
        <w:jc w:val="both"/>
        <w:rPr>
          <w:rFonts w:ascii="Times New Roman" w:eastAsia="Times New Roman" w:hAnsi="Times New Roman" w:cs="Times New Roman"/>
          <w:sz w:val="20"/>
          <w:szCs w:val="20"/>
        </w:rPr>
      </w:pPr>
      <w:r w:rsidRPr="00FD7864">
        <w:rPr>
          <w:rFonts w:ascii="Times New Roman" w:eastAsia="Times New Roman" w:hAnsi="Times New Roman" w:cs="Times New Roman"/>
          <w:sz w:val="20"/>
          <w:szCs w:val="20"/>
        </w:rPr>
        <w:t>Si bien el mecanismo de MTD es prometedor, actualmente hay poca investigación que demuestre que los sistemas MTD pueden funcionar de manera efectiva en ambientes de producción. Cuantificar los efectos de los MTD sobre la disponibilidad sigue siendo principalmente un problema abierto</w:t>
      </w:r>
      <w:r>
        <w:rPr>
          <w:rFonts w:ascii="Times New Roman" w:eastAsia="Times New Roman" w:hAnsi="Times New Roman" w:cs="Times New Roman"/>
          <w:sz w:val="20"/>
          <w:szCs w:val="20"/>
        </w:rPr>
        <w:t xml:space="preserve"> </w:t>
      </w:r>
      <w:r w:rsidRPr="00FD7864">
        <w:rPr>
          <w:rFonts w:ascii="Times New Roman" w:eastAsia="Times New Roman" w:hAnsi="Times New Roman" w:cs="Times New Roman"/>
          <w:sz w:val="20"/>
          <w:szCs w:val="20"/>
        </w:rPr>
        <w:t>[12].</w:t>
      </w:r>
    </w:p>
    <w:p w14:paraId="7CD4A848" w14:textId="77777777" w:rsidR="00FD7864" w:rsidRDefault="00FD7864" w:rsidP="00722AC1">
      <w:pPr>
        <w:jc w:val="both"/>
        <w:rPr>
          <w:rFonts w:ascii="Times New Roman" w:eastAsia="Times New Roman" w:hAnsi="Times New Roman" w:cs="Times New Roman"/>
          <w:sz w:val="20"/>
          <w:szCs w:val="20"/>
        </w:rPr>
      </w:pPr>
    </w:p>
    <w:p w14:paraId="236F4804" w14:textId="67BC3119" w:rsidR="00DD7740" w:rsidRDefault="00FD206C" w:rsidP="00B71192">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Dentro de </w:t>
      </w:r>
      <w:r w:rsidR="0072483C">
        <w:rPr>
          <w:rFonts w:ascii="Times New Roman" w:eastAsia="Times New Roman" w:hAnsi="Times New Roman" w:cs="Times New Roman"/>
          <w:sz w:val="20"/>
          <w:szCs w:val="20"/>
        </w:rPr>
        <w:t>los</w:t>
      </w:r>
      <w:r>
        <w:rPr>
          <w:rFonts w:ascii="Times New Roman" w:eastAsia="Times New Roman" w:hAnsi="Times New Roman" w:cs="Times New Roman"/>
          <w:sz w:val="20"/>
          <w:szCs w:val="20"/>
        </w:rPr>
        <w:t xml:space="preserve"> modelos </w:t>
      </w:r>
      <w:r w:rsidR="000531C2">
        <w:rPr>
          <w:rFonts w:ascii="Times New Roman" w:eastAsia="Times New Roman" w:hAnsi="Times New Roman" w:cs="Times New Roman"/>
          <w:sz w:val="20"/>
          <w:szCs w:val="20"/>
        </w:rPr>
        <w:t>reportados</w:t>
      </w:r>
      <w:r>
        <w:rPr>
          <w:rFonts w:ascii="Times New Roman" w:eastAsia="Times New Roman" w:hAnsi="Times New Roman" w:cs="Times New Roman"/>
          <w:sz w:val="20"/>
          <w:szCs w:val="20"/>
        </w:rPr>
        <w:t>,</w:t>
      </w:r>
      <w:r w:rsidR="00BD30EE">
        <w:rPr>
          <w:rFonts w:ascii="Times New Roman" w:eastAsia="Times New Roman" w:hAnsi="Times New Roman" w:cs="Times New Roman"/>
          <w:sz w:val="20"/>
          <w:szCs w:val="20"/>
        </w:rPr>
        <w:t xml:space="preserve"> </w:t>
      </w:r>
      <w:r w:rsidR="00BD30EE" w:rsidRPr="00BD30EE">
        <w:rPr>
          <w:rFonts w:ascii="Times New Roman" w:eastAsia="Times New Roman" w:hAnsi="Times New Roman" w:cs="Times New Roman"/>
          <w:sz w:val="20"/>
          <w:szCs w:val="20"/>
        </w:rPr>
        <w:t xml:space="preserve">uno de los obstáculos no triviales en la implementación de técnicas MTD es </w:t>
      </w:r>
      <w:r w:rsidR="00020D7F">
        <w:rPr>
          <w:rFonts w:ascii="Times New Roman" w:eastAsia="Times New Roman" w:hAnsi="Times New Roman" w:cs="Times New Roman"/>
          <w:sz w:val="20"/>
          <w:szCs w:val="20"/>
        </w:rPr>
        <w:t xml:space="preserve">el </w:t>
      </w:r>
      <w:r w:rsidR="00BD30EE" w:rsidRPr="00BD30EE">
        <w:rPr>
          <w:rFonts w:ascii="Times New Roman" w:eastAsia="Times New Roman" w:hAnsi="Times New Roman" w:cs="Times New Roman"/>
          <w:sz w:val="20"/>
          <w:szCs w:val="20"/>
        </w:rPr>
        <w:t>cómo manejar la posible degradación del rendimiento (por ejemplo, interrupciones de la disponibilidad del servicio) y mantener una calidad de servicio (</w:t>
      </w:r>
      <w:proofErr w:type="spellStart"/>
      <w:r w:rsidR="00BD30EE" w:rsidRPr="00BD30EE">
        <w:rPr>
          <w:rFonts w:ascii="Times New Roman" w:eastAsia="Times New Roman" w:hAnsi="Times New Roman" w:cs="Times New Roman"/>
          <w:sz w:val="20"/>
          <w:szCs w:val="20"/>
        </w:rPr>
        <w:t>QoS</w:t>
      </w:r>
      <w:proofErr w:type="spellEnd"/>
      <w:r w:rsidR="00A456F5">
        <w:rPr>
          <w:rFonts w:ascii="Times New Roman" w:eastAsia="Times New Roman" w:hAnsi="Times New Roman" w:cs="Times New Roman"/>
          <w:sz w:val="20"/>
          <w:szCs w:val="20"/>
        </w:rPr>
        <w:t xml:space="preserve"> – </w:t>
      </w:r>
      <w:proofErr w:type="spellStart"/>
      <w:r w:rsidR="00A456F5">
        <w:rPr>
          <w:rFonts w:ascii="Times New Roman" w:eastAsia="Times New Roman" w:hAnsi="Times New Roman" w:cs="Times New Roman"/>
          <w:sz w:val="20"/>
          <w:szCs w:val="20"/>
        </w:rPr>
        <w:t>Quality</w:t>
      </w:r>
      <w:proofErr w:type="spellEnd"/>
      <w:r w:rsidR="00A456F5">
        <w:rPr>
          <w:rFonts w:ascii="Times New Roman" w:eastAsia="Times New Roman" w:hAnsi="Times New Roman" w:cs="Times New Roman"/>
          <w:sz w:val="20"/>
          <w:szCs w:val="20"/>
        </w:rPr>
        <w:t xml:space="preserve"> </w:t>
      </w:r>
      <w:proofErr w:type="spellStart"/>
      <w:r w:rsidR="00A456F5">
        <w:rPr>
          <w:rFonts w:ascii="Times New Roman" w:eastAsia="Times New Roman" w:hAnsi="Times New Roman" w:cs="Times New Roman"/>
          <w:sz w:val="20"/>
          <w:szCs w:val="20"/>
        </w:rPr>
        <w:t>of</w:t>
      </w:r>
      <w:proofErr w:type="spellEnd"/>
      <w:r w:rsidR="00A456F5">
        <w:rPr>
          <w:rFonts w:ascii="Times New Roman" w:eastAsia="Times New Roman" w:hAnsi="Times New Roman" w:cs="Times New Roman"/>
          <w:sz w:val="20"/>
          <w:szCs w:val="20"/>
        </w:rPr>
        <w:t xml:space="preserve"> </w:t>
      </w:r>
      <w:proofErr w:type="spellStart"/>
      <w:r w:rsidR="00A456F5">
        <w:rPr>
          <w:rFonts w:ascii="Times New Roman" w:eastAsia="Times New Roman" w:hAnsi="Times New Roman" w:cs="Times New Roman"/>
          <w:sz w:val="20"/>
          <w:szCs w:val="20"/>
        </w:rPr>
        <w:t>Service</w:t>
      </w:r>
      <w:proofErr w:type="spellEnd"/>
      <w:r w:rsidR="00BD30EE" w:rsidRPr="00BD30EE">
        <w:rPr>
          <w:rFonts w:ascii="Times New Roman" w:eastAsia="Times New Roman" w:hAnsi="Times New Roman" w:cs="Times New Roman"/>
          <w:sz w:val="20"/>
          <w:szCs w:val="20"/>
        </w:rPr>
        <w:t>) aceptable en un sistema habilitado para MTD</w:t>
      </w:r>
      <w:r w:rsidR="00020D7F">
        <w:rPr>
          <w:rFonts w:ascii="Times New Roman" w:eastAsia="Times New Roman" w:hAnsi="Times New Roman" w:cs="Times New Roman"/>
          <w:sz w:val="20"/>
          <w:szCs w:val="20"/>
        </w:rPr>
        <w:t xml:space="preserve"> </w:t>
      </w:r>
      <w:r w:rsidR="00A31334">
        <w:rPr>
          <w:rFonts w:ascii="Times New Roman" w:eastAsia="Times New Roman" w:hAnsi="Times New Roman" w:cs="Times New Roman"/>
          <w:sz w:val="20"/>
          <w:szCs w:val="20"/>
        </w:rPr>
        <w:t>[7]</w:t>
      </w:r>
      <w:r w:rsidR="00020D7F">
        <w:rPr>
          <w:rFonts w:ascii="Times New Roman" w:eastAsia="Times New Roman" w:hAnsi="Times New Roman" w:cs="Times New Roman"/>
          <w:sz w:val="20"/>
          <w:szCs w:val="20"/>
        </w:rPr>
        <w:t>.</w:t>
      </w:r>
    </w:p>
    <w:p w14:paraId="47172C50" w14:textId="77777777" w:rsidR="004259A1" w:rsidRDefault="004259A1" w:rsidP="1F10D54E">
      <w:pPr>
        <w:jc w:val="both"/>
        <w:rPr>
          <w:rFonts w:ascii="Times New Roman" w:eastAsia="Times New Roman" w:hAnsi="Times New Roman" w:cs="Times New Roman"/>
          <w:sz w:val="20"/>
          <w:szCs w:val="20"/>
        </w:rPr>
      </w:pPr>
    </w:p>
    <w:p w14:paraId="71DC57B2" w14:textId="34CB65F0" w:rsidR="008C3814" w:rsidRDefault="760612FA">
      <w:pPr>
        <w:jc w:val="both"/>
        <w:rPr>
          <w:rFonts w:ascii="Times New Roman" w:eastAsia="Times New Roman" w:hAnsi="Times New Roman" w:cs="Times New Roman"/>
          <w:sz w:val="20"/>
          <w:szCs w:val="20"/>
        </w:rPr>
      </w:pPr>
      <w:r w:rsidRPr="7C32C738">
        <w:rPr>
          <w:rFonts w:ascii="Times New Roman" w:eastAsia="Times New Roman" w:hAnsi="Times New Roman" w:cs="Times New Roman"/>
          <w:sz w:val="20"/>
          <w:szCs w:val="20"/>
        </w:rPr>
        <w:t>Derivado de l</w:t>
      </w:r>
      <w:r w:rsidR="40D7B399" w:rsidRPr="7C32C738">
        <w:rPr>
          <w:rFonts w:ascii="Times New Roman" w:eastAsia="Times New Roman" w:hAnsi="Times New Roman" w:cs="Times New Roman"/>
          <w:sz w:val="20"/>
          <w:szCs w:val="20"/>
        </w:rPr>
        <w:t>o</w:t>
      </w:r>
      <w:r w:rsidRPr="7C32C738">
        <w:rPr>
          <w:rFonts w:ascii="Times New Roman" w:eastAsia="Times New Roman" w:hAnsi="Times New Roman" w:cs="Times New Roman"/>
          <w:sz w:val="20"/>
          <w:szCs w:val="20"/>
        </w:rPr>
        <w:t xml:space="preserve"> </w:t>
      </w:r>
      <w:r w:rsidR="40D7B399" w:rsidRPr="7C32C738">
        <w:rPr>
          <w:rFonts w:ascii="Times New Roman" w:eastAsia="Times New Roman" w:hAnsi="Times New Roman" w:cs="Times New Roman"/>
          <w:sz w:val="20"/>
          <w:szCs w:val="20"/>
        </w:rPr>
        <w:t>anterior,</w:t>
      </w:r>
      <w:r w:rsidR="636EB4A8" w:rsidRPr="7C32C738">
        <w:rPr>
          <w:rFonts w:ascii="Times New Roman" w:eastAsia="Times New Roman" w:hAnsi="Times New Roman" w:cs="Times New Roman"/>
          <w:sz w:val="20"/>
          <w:szCs w:val="20"/>
        </w:rPr>
        <w:t xml:space="preserve"> este trabajo terminal se centrar</w:t>
      </w:r>
      <w:r w:rsidR="216FBE16" w:rsidRPr="7C32C738">
        <w:rPr>
          <w:rFonts w:ascii="Times New Roman" w:eastAsia="Times New Roman" w:hAnsi="Times New Roman" w:cs="Times New Roman"/>
          <w:sz w:val="20"/>
          <w:szCs w:val="20"/>
        </w:rPr>
        <w:t>á</w:t>
      </w:r>
      <w:r w:rsidR="636EB4A8" w:rsidRPr="7C32C738">
        <w:rPr>
          <w:rFonts w:ascii="Times New Roman" w:eastAsia="Times New Roman" w:hAnsi="Times New Roman" w:cs="Times New Roman"/>
          <w:sz w:val="20"/>
          <w:szCs w:val="20"/>
        </w:rPr>
        <w:t xml:space="preserve"> </w:t>
      </w:r>
      <w:r w:rsidR="6CED5CF8" w:rsidRPr="7C32C738">
        <w:rPr>
          <w:rFonts w:ascii="Times New Roman" w:eastAsia="Times New Roman" w:hAnsi="Times New Roman" w:cs="Times New Roman"/>
          <w:sz w:val="20"/>
          <w:szCs w:val="20"/>
        </w:rPr>
        <w:t xml:space="preserve">en el desarrollo dedicado a la protección de los sistemas operativos en </w:t>
      </w:r>
      <w:r w:rsidR="1DD6D22B" w:rsidRPr="7C32C738">
        <w:rPr>
          <w:rFonts w:ascii="Times New Roman" w:eastAsia="Times New Roman" w:hAnsi="Times New Roman" w:cs="Times New Roman"/>
          <w:sz w:val="20"/>
          <w:szCs w:val="20"/>
        </w:rPr>
        <w:t>EDT</w:t>
      </w:r>
      <w:r w:rsidR="56121BB9" w:rsidRPr="7C32C738">
        <w:rPr>
          <w:rFonts w:ascii="Times New Roman" w:eastAsia="Times New Roman" w:hAnsi="Times New Roman" w:cs="Times New Roman"/>
          <w:sz w:val="20"/>
          <w:szCs w:val="20"/>
        </w:rPr>
        <w:t>. Esto por medio de</w:t>
      </w:r>
      <w:r w:rsidR="636EB4A8" w:rsidRPr="7C32C738">
        <w:rPr>
          <w:rFonts w:ascii="Times New Roman" w:eastAsia="Times New Roman" w:hAnsi="Times New Roman" w:cs="Times New Roman"/>
          <w:sz w:val="20"/>
          <w:szCs w:val="20"/>
        </w:rPr>
        <w:t xml:space="preserve"> la creación</w:t>
      </w:r>
      <w:r w:rsidR="1C4BC8CE" w:rsidRPr="7C32C738">
        <w:rPr>
          <w:rFonts w:ascii="Times New Roman" w:eastAsia="Times New Roman" w:hAnsi="Times New Roman" w:cs="Times New Roman"/>
          <w:sz w:val="20"/>
          <w:szCs w:val="20"/>
        </w:rPr>
        <w:t xml:space="preserve"> y diseño de una estrategia MTD</w:t>
      </w:r>
      <w:r w:rsidR="636EB4A8" w:rsidRPr="7C32C738">
        <w:rPr>
          <w:rFonts w:ascii="Times New Roman" w:eastAsia="Times New Roman" w:hAnsi="Times New Roman" w:cs="Times New Roman"/>
          <w:sz w:val="20"/>
          <w:szCs w:val="20"/>
        </w:rPr>
        <w:t xml:space="preserve"> </w:t>
      </w:r>
      <w:r w:rsidR="515E1D86" w:rsidRPr="7C32C738">
        <w:rPr>
          <w:rFonts w:ascii="Times New Roman" w:eastAsia="Times New Roman" w:hAnsi="Times New Roman" w:cs="Times New Roman"/>
          <w:sz w:val="20"/>
          <w:szCs w:val="20"/>
        </w:rPr>
        <w:t xml:space="preserve">y la integración de </w:t>
      </w:r>
      <w:r w:rsidR="515E1D86" w:rsidRPr="00D04A22">
        <w:rPr>
          <w:rFonts w:ascii="Times New Roman" w:eastAsia="Times New Roman" w:hAnsi="Times New Roman" w:cs="Times New Roman"/>
          <w:sz w:val="20"/>
          <w:szCs w:val="20"/>
        </w:rPr>
        <w:t>técnica</w:t>
      </w:r>
      <w:r w:rsidR="41A13B2C" w:rsidRPr="00251D9C">
        <w:rPr>
          <w:rFonts w:ascii="Times New Roman" w:eastAsia="Times New Roman" w:hAnsi="Times New Roman" w:cs="Times New Roman"/>
          <w:sz w:val="20"/>
          <w:szCs w:val="20"/>
        </w:rPr>
        <w:t>s</w:t>
      </w:r>
      <w:r w:rsidR="41A13B2C" w:rsidRPr="7C32C738">
        <w:rPr>
          <w:rFonts w:ascii="Times New Roman" w:eastAsia="Times New Roman" w:hAnsi="Times New Roman" w:cs="Times New Roman"/>
          <w:sz w:val="20"/>
          <w:szCs w:val="20"/>
        </w:rPr>
        <w:t xml:space="preserve"> p</w:t>
      </w:r>
      <w:r w:rsidR="636EB4A8" w:rsidRPr="7C32C738">
        <w:rPr>
          <w:rFonts w:ascii="Times New Roman" w:eastAsia="Times New Roman" w:hAnsi="Times New Roman" w:cs="Times New Roman"/>
          <w:sz w:val="20"/>
          <w:szCs w:val="20"/>
        </w:rPr>
        <w:t xml:space="preserve">ara un control de seguridad que aplique </w:t>
      </w:r>
      <w:r w:rsidR="00D04A22">
        <w:rPr>
          <w:rFonts w:ascii="Times New Roman" w:eastAsia="Times New Roman" w:hAnsi="Times New Roman" w:cs="Times New Roman"/>
          <w:sz w:val="20"/>
          <w:szCs w:val="20"/>
        </w:rPr>
        <w:t>el paradigma</w:t>
      </w:r>
      <w:r w:rsidR="636EB4A8" w:rsidRPr="7C32C738">
        <w:rPr>
          <w:rFonts w:ascii="Times New Roman" w:eastAsia="Times New Roman" w:hAnsi="Times New Roman" w:cs="Times New Roman"/>
          <w:sz w:val="20"/>
          <w:szCs w:val="20"/>
        </w:rPr>
        <w:t xml:space="preserve"> de MTD </w:t>
      </w:r>
      <w:r w:rsidR="00D61622" w:rsidRPr="7C32C738">
        <w:rPr>
          <w:rFonts w:ascii="Times New Roman" w:eastAsia="Times New Roman" w:hAnsi="Times New Roman" w:cs="Times New Roman"/>
          <w:sz w:val="20"/>
          <w:szCs w:val="20"/>
        </w:rPr>
        <w:t>en</w:t>
      </w:r>
      <w:r w:rsidR="636EB4A8" w:rsidRPr="7C32C738">
        <w:rPr>
          <w:rFonts w:ascii="Times New Roman" w:eastAsia="Times New Roman" w:hAnsi="Times New Roman" w:cs="Times New Roman"/>
          <w:sz w:val="20"/>
          <w:szCs w:val="20"/>
        </w:rPr>
        <w:t xml:space="preserve"> </w:t>
      </w:r>
      <w:r w:rsidR="58B254D4" w:rsidRPr="7C32C738">
        <w:rPr>
          <w:rFonts w:ascii="Times New Roman" w:eastAsia="Times New Roman" w:hAnsi="Times New Roman" w:cs="Times New Roman"/>
          <w:sz w:val="20"/>
          <w:szCs w:val="20"/>
        </w:rPr>
        <w:t>los E</w:t>
      </w:r>
      <w:r w:rsidR="1DD6D22B" w:rsidRPr="7C32C738">
        <w:rPr>
          <w:rFonts w:ascii="Times New Roman" w:eastAsia="Times New Roman" w:hAnsi="Times New Roman" w:cs="Times New Roman"/>
          <w:sz w:val="20"/>
          <w:szCs w:val="20"/>
        </w:rPr>
        <w:t>DT</w:t>
      </w:r>
      <w:r w:rsidR="670358A1" w:rsidRPr="7C32C738">
        <w:rPr>
          <w:rFonts w:ascii="Times New Roman" w:eastAsia="Times New Roman" w:hAnsi="Times New Roman" w:cs="Times New Roman"/>
          <w:sz w:val="20"/>
          <w:szCs w:val="20"/>
        </w:rPr>
        <w:t xml:space="preserve">, especialmente </w:t>
      </w:r>
      <w:r w:rsidR="7C0A6F2F" w:rsidRPr="7C32C738">
        <w:rPr>
          <w:rFonts w:ascii="Times New Roman" w:eastAsia="Times New Roman" w:hAnsi="Times New Roman" w:cs="Times New Roman"/>
          <w:sz w:val="20"/>
          <w:szCs w:val="20"/>
        </w:rPr>
        <w:t>en</w:t>
      </w:r>
      <w:r w:rsidR="2785875E" w:rsidRPr="7C32C738">
        <w:rPr>
          <w:rFonts w:ascii="Times New Roman" w:eastAsia="Times New Roman" w:hAnsi="Times New Roman" w:cs="Times New Roman"/>
          <w:sz w:val="20"/>
          <w:szCs w:val="20"/>
        </w:rPr>
        <w:t xml:space="preserve"> </w:t>
      </w:r>
      <w:r w:rsidR="670358A1" w:rsidRPr="7C32C738">
        <w:rPr>
          <w:rFonts w:ascii="Times New Roman" w:eastAsia="Times New Roman" w:hAnsi="Times New Roman" w:cs="Times New Roman"/>
          <w:sz w:val="20"/>
          <w:szCs w:val="20"/>
        </w:rPr>
        <w:t>los sistemas operativos</w:t>
      </w:r>
      <w:r w:rsidR="64D463C8" w:rsidRPr="7C32C738">
        <w:rPr>
          <w:rFonts w:ascii="Times New Roman" w:eastAsia="Times New Roman" w:hAnsi="Times New Roman" w:cs="Times New Roman"/>
          <w:sz w:val="20"/>
          <w:szCs w:val="20"/>
        </w:rPr>
        <w:t xml:space="preserve">. </w:t>
      </w:r>
      <w:r w:rsidR="41A13B2C" w:rsidRPr="7C32C738">
        <w:rPr>
          <w:rFonts w:ascii="Times New Roman" w:eastAsia="Times New Roman" w:hAnsi="Times New Roman" w:cs="Times New Roman"/>
          <w:sz w:val="20"/>
          <w:szCs w:val="20"/>
        </w:rPr>
        <w:t>A</w:t>
      </w:r>
      <w:r w:rsidR="655C357E" w:rsidRPr="7C32C738">
        <w:rPr>
          <w:rFonts w:ascii="Times New Roman" w:eastAsia="Times New Roman" w:hAnsi="Times New Roman" w:cs="Times New Roman"/>
          <w:sz w:val="20"/>
          <w:szCs w:val="20"/>
        </w:rPr>
        <w:t xml:space="preserve">demás </w:t>
      </w:r>
      <w:r w:rsidR="41A13B2C" w:rsidRPr="7C32C738">
        <w:rPr>
          <w:rFonts w:ascii="Times New Roman" w:eastAsia="Times New Roman" w:hAnsi="Times New Roman" w:cs="Times New Roman"/>
          <w:sz w:val="20"/>
          <w:szCs w:val="20"/>
        </w:rPr>
        <w:t xml:space="preserve">de reducir </w:t>
      </w:r>
      <w:r w:rsidR="58B254D4" w:rsidRPr="7C32C738">
        <w:rPr>
          <w:rFonts w:ascii="Times New Roman" w:eastAsia="Times New Roman" w:hAnsi="Times New Roman" w:cs="Times New Roman"/>
          <w:sz w:val="20"/>
          <w:szCs w:val="20"/>
        </w:rPr>
        <w:t xml:space="preserve">el tiempo </w:t>
      </w:r>
      <w:r w:rsidR="3962BF9D" w:rsidRPr="7C32C738">
        <w:rPr>
          <w:rFonts w:ascii="Times New Roman" w:eastAsia="Times New Roman" w:hAnsi="Times New Roman" w:cs="Times New Roman"/>
          <w:sz w:val="20"/>
          <w:szCs w:val="20"/>
        </w:rPr>
        <w:t xml:space="preserve">de </w:t>
      </w:r>
      <w:r w:rsidR="58B254D4" w:rsidRPr="7C32C738">
        <w:rPr>
          <w:rFonts w:ascii="Times New Roman" w:eastAsia="Times New Roman" w:hAnsi="Times New Roman" w:cs="Times New Roman"/>
          <w:sz w:val="20"/>
          <w:szCs w:val="20"/>
        </w:rPr>
        <w:t xml:space="preserve">no disponibilidad del servicio en los sistemas en cada movimiento (conjunto de nuevos parámetros o </w:t>
      </w:r>
      <w:r w:rsidR="160A3E8D" w:rsidRPr="7C32C738">
        <w:rPr>
          <w:rFonts w:ascii="Times New Roman" w:eastAsia="Times New Roman" w:hAnsi="Times New Roman" w:cs="Times New Roman"/>
          <w:sz w:val="20"/>
          <w:szCs w:val="20"/>
        </w:rPr>
        <w:t>propiedades) que</w:t>
      </w:r>
      <w:r w:rsidR="58B254D4" w:rsidRPr="7C32C738">
        <w:rPr>
          <w:rFonts w:ascii="Times New Roman" w:eastAsia="Times New Roman" w:hAnsi="Times New Roman" w:cs="Times New Roman"/>
          <w:sz w:val="20"/>
          <w:szCs w:val="20"/>
        </w:rPr>
        <w:t xml:space="preserve"> el control determine realizar para que sea cercano a cero, haciendo uso de técnicas y algoritmos de </w:t>
      </w:r>
      <w:r w:rsidR="32F31799" w:rsidRPr="7C32C738">
        <w:rPr>
          <w:rFonts w:ascii="Times New Roman" w:eastAsia="Times New Roman" w:hAnsi="Times New Roman" w:cs="Times New Roman"/>
          <w:sz w:val="20"/>
          <w:szCs w:val="20"/>
        </w:rPr>
        <w:t>transición</w:t>
      </w:r>
      <w:r w:rsidR="58B254D4" w:rsidRPr="7C32C738">
        <w:rPr>
          <w:rFonts w:ascii="Times New Roman" w:eastAsia="Times New Roman" w:hAnsi="Times New Roman" w:cs="Times New Roman"/>
          <w:sz w:val="20"/>
          <w:szCs w:val="20"/>
        </w:rPr>
        <w:t xml:space="preserve"> (</w:t>
      </w:r>
      <w:proofErr w:type="spellStart"/>
      <w:r w:rsidR="58B254D4" w:rsidRPr="7C32C738">
        <w:rPr>
          <w:rFonts w:ascii="Times New Roman" w:eastAsia="Times New Roman" w:hAnsi="Times New Roman" w:cs="Times New Roman"/>
          <w:sz w:val="20"/>
          <w:szCs w:val="20"/>
        </w:rPr>
        <w:t>Handover</w:t>
      </w:r>
      <w:proofErr w:type="spellEnd"/>
      <w:r w:rsidR="58B254D4" w:rsidRPr="7C32C738">
        <w:rPr>
          <w:rFonts w:ascii="Times New Roman" w:eastAsia="Times New Roman" w:hAnsi="Times New Roman" w:cs="Times New Roman"/>
          <w:sz w:val="20"/>
          <w:szCs w:val="20"/>
        </w:rPr>
        <w:t xml:space="preserve"> / </w:t>
      </w:r>
      <w:proofErr w:type="spellStart"/>
      <w:r w:rsidR="58B254D4" w:rsidRPr="7C32C738">
        <w:rPr>
          <w:rFonts w:ascii="Times New Roman" w:eastAsia="Times New Roman" w:hAnsi="Times New Roman" w:cs="Times New Roman"/>
          <w:sz w:val="20"/>
          <w:szCs w:val="20"/>
        </w:rPr>
        <w:t>Handoff</w:t>
      </w:r>
      <w:proofErr w:type="spellEnd"/>
      <w:r w:rsidR="58B254D4" w:rsidRPr="7C32C738">
        <w:rPr>
          <w:rFonts w:ascii="Times New Roman" w:eastAsia="Times New Roman" w:hAnsi="Times New Roman" w:cs="Times New Roman"/>
          <w:sz w:val="20"/>
          <w:szCs w:val="20"/>
        </w:rPr>
        <w:t>).</w:t>
      </w:r>
    </w:p>
    <w:p w14:paraId="2B51C256" w14:textId="3EEE7C94" w:rsidR="2B9ABA27" w:rsidRDefault="2B9ABA27" w:rsidP="2B9ABA27">
      <w:pPr>
        <w:jc w:val="both"/>
        <w:rPr>
          <w:rFonts w:ascii="Times New Roman" w:eastAsia="Times New Roman" w:hAnsi="Times New Roman" w:cs="Times New Roman"/>
          <w:sz w:val="20"/>
          <w:szCs w:val="20"/>
        </w:rPr>
      </w:pPr>
    </w:p>
    <w:p w14:paraId="71DC57B4" w14:textId="77777777" w:rsidR="008C3814" w:rsidRDefault="006046DD">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2. Objetivo</w:t>
      </w:r>
    </w:p>
    <w:p w14:paraId="57F66FEE" w14:textId="66BD83D1" w:rsidR="00A2191F" w:rsidRDefault="001B4565" w:rsidP="00244CAA">
      <w:pPr>
        <w:jc w:val="both"/>
        <w:rPr>
          <w:rFonts w:ascii="Times New Roman" w:eastAsia="Times New Roman" w:hAnsi="Times New Roman" w:cs="Times New Roman"/>
          <w:sz w:val="20"/>
          <w:szCs w:val="20"/>
        </w:rPr>
      </w:pPr>
      <w:r w:rsidRPr="7C32C738">
        <w:rPr>
          <w:rFonts w:ascii="Times New Roman" w:eastAsia="Times New Roman" w:hAnsi="Times New Roman" w:cs="Times New Roman"/>
          <w:sz w:val="20"/>
          <w:szCs w:val="20"/>
        </w:rPr>
        <w:t>Diseñar una</w:t>
      </w:r>
      <w:r w:rsidR="001B05AC">
        <w:rPr>
          <w:rFonts w:ascii="Times New Roman" w:eastAsia="Times New Roman" w:hAnsi="Times New Roman" w:cs="Times New Roman"/>
          <w:sz w:val="20"/>
          <w:szCs w:val="20"/>
        </w:rPr>
        <w:t xml:space="preserve"> estrategia</w:t>
      </w:r>
      <w:r w:rsidR="002B3FC3">
        <w:rPr>
          <w:rFonts w:ascii="Times New Roman" w:eastAsia="Times New Roman" w:hAnsi="Times New Roman" w:cs="Times New Roman"/>
          <w:sz w:val="20"/>
          <w:szCs w:val="20"/>
        </w:rPr>
        <w:t xml:space="preserve"> para el movimiento de EDT en</w:t>
      </w:r>
      <w:r w:rsidR="008F4EE9">
        <w:rPr>
          <w:rFonts w:ascii="Times New Roman" w:eastAsia="Times New Roman" w:hAnsi="Times New Roman" w:cs="Times New Roman"/>
          <w:sz w:val="20"/>
          <w:szCs w:val="20"/>
        </w:rPr>
        <w:t xml:space="preserve"> un </w:t>
      </w:r>
      <w:r w:rsidR="008F4EE9" w:rsidRPr="7C32C738">
        <w:rPr>
          <w:rFonts w:ascii="Times New Roman" w:eastAsia="Times New Roman" w:hAnsi="Times New Roman" w:cs="Times New Roman"/>
          <w:sz w:val="20"/>
          <w:szCs w:val="20"/>
        </w:rPr>
        <w:t>control de seguridad preventivo</w:t>
      </w:r>
      <w:r w:rsidR="008F4EE9">
        <w:rPr>
          <w:rFonts w:ascii="Times New Roman" w:eastAsia="Times New Roman" w:hAnsi="Times New Roman" w:cs="Times New Roman"/>
          <w:sz w:val="20"/>
          <w:szCs w:val="20"/>
        </w:rPr>
        <w:t xml:space="preserve"> </w:t>
      </w:r>
      <w:r w:rsidR="0014508D">
        <w:rPr>
          <w:rFonts w:ascii="Times New Roman" w:eastAsia="Times New Roman" w:hAnsi="Times New Roman" w:cs="Times New Roman"/>
          <w:sz w:val="20"/>
          <w:szCs w:val="20"/>
        </w:rPr>
        <w:t>EDR</w:t>
      </w:r>
      <w:r w:rsidR="4029707F" w:rsidRPr="7C32C738">
        <w:rPr>
          <w:rFonts w:ascii="Times New Roman" w:eastAsia="Times New Roman" w:hAnsi="Times New Roman" w:cs="Times New Roman"/>
          <w:sz w:val="20"/>
          <w:szCs w:val="20"/>
        </w:rPr>
        <w:t xml:space="preserve">, integrando </w:t>
      </w:r>
      <w:r w:rsidR="0014508D">
        <w:rPr>
          <w:rFonts w:ascii="Times New Roman" w:eastAsia="Times New Roman" w:hAnsi="Times New Roman" w:cs="Times New Roman"/>
          <w:sz w:val="20"/>
          <w:szCs w:val="20"/>
        </w:rPr>
        <w:t>el paradigma de</w:t>
      </w:r>
      <w:r w:rsidR="4029707F" w:rsidRPr="7C32C738">
        <w:rPr>
          <w:rFonts w:ascii="Times New Roman" w:eastAsia="Times New Roman" w:hAnsi="Times New Roman" w:cs="Times New Roman"/>
          <w:sz w:val="20"/>
          <w:szCs w:val="20"/>
        </w:rPr>
        <w:t xml:space="preserve"> MTD y </w:t>
      </w:r>
      <w:r w:rsidR="00215025">
        <w:rPr>
          <w:rFonts w:ascii="Times New Roman" w:eastAsia="Times New Roman" w:hAnsi="Times New Roman" w:cs="Times New Roman"/>
          <w:sz w:val="20"/>
          <w:szCs w:val="20"/>
        </w:rPr>
        <w:t>técnicas</w:t>
      </w:r>
      <w:r w:rsidR="4029707F" w:rsidRPr="7C32C738">
        <w:rPr>
          <w:rFonts w:ascii="Times New Roman" w:eastAsia="Times New Roman" w:hAnsi="Times New Roman" w:cs="Times New Roman"/>
          <w:sz w:val="20"/>
          <w:szCs w:val="20"/>
        </w:rPr>
        <w:t xml:space="preserve"> de </w:t>
      </w:r>
      <w:r w:rsidR="46878607" w:rsidRPr="7C32C738">
        <w:rPr>
          <w:rFonts w:ascii="Times New Roman" w:eastAsia="Times New Roman" w:hAnsi="Times New Roman" w:cs="Times New Roman"/>
          <w:sz w:val="20"/>
          <w:szCs w:val="20"/>
        </w:rPr>
        <w:t>Transición suave</w:t>
      </w:r>
      <w:r w:rsidR="4A829EB5" w:rsidRPr="7C32C738">
        <w:rPr>
          <w:rFonts w:ascii="Times New Roman" w:eastAsia="Times New Roman" w:hAnsi="Times New Roman" w:cs="Times New Roman"/>
          <w:sz w:val="20"/>
          <w:szCs w:val="20"/>
        </w:rPr>
        <w:t xml:space="preserve"> </w:t>
      </w:r>
      <w:r w:rsidR="6F11BC29" w:rsidRPr="7C32C738">
        <w:rPr>
          <w:rFonts w:ascii="Times New Roman" w:eastAsia="Times New Roman" w:hAnsi="Times New Roman" w:cs="Times New Roman"/>
          <w:sz w:val="20"/>
          <w:szCs w:val="20"/>
        </w:rPr>
        <w:t xml:space="preserve">para </w:t>
      </w:r>
      <w:r w:rsidR="4A829EB5" w:rsidRPr="7C32C738">
        <w:rPr>
          <w:rFonts w:ascii="Times New Roman" w:eastAsia="Times New Roman" w:hAnsi="Times New Roman" w:cs="Times New Roman"/>
          <w:sz w:val="20"/>
          <w:szCs w:val="20"/>
        </w:rPr>
        <w:t>minimizar la no disponibilidad durante el movimient</w:t>
      </w:r>
      <w:r w:rsidR="6F11BC29" w:rsidRPr="7C32C738">
        <w:rPr>
          <w:rFonts w:ascii="Times New Roman" w:eastAsia="Times New Roman" w:hAnsi="Times New Roman" w:cs="Times New Roman"/>
          <w:sz w:val="20"/>
          <w:szCs w:val="20"/>
        </w:rPr>
        <w:t>o.</w:t>
      </w:r>
    </w:p>
    <w:p w14:paraId="40358191" w14:textId="77777777" w:rsidR="00A2191F" w:rsidRDefault="00A2191F">
      <w:pPr>
        <w:jc w:val="both"/>
        <w:rPr>
          <w:rFonts w:ascii="Times New Roman" w:eastAsia="Times New Roman" w:hAnsi="Times New Roman" w:cs="Times New Roman"/>
          <w:sz w:val="20"/>
          <w:szCs w:val="20"/>
        </w:rPr>
      </w:pPr>
    </w:p>
    <w:p w14:paraId="1BECC5E7" w14:textId="08FB445E" w:rsidR="00BF4ECB" w:rsidRDefault="00BF4ECB" w:rsidP="00BF4ECB">
      <w:pPr>
        <w:pStyle w:val="Prrafodelista"/>
        <w:numPr>
          <w:ilvl w:val="0"/>
          <w:numId w:val="7"/>
        </w:num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Identificar la superficie de movimiento</w:t>
      </w:r>
      <w:r w:rsidR="004451CF">
        <w:rPr>
          <w:rFonts w:ascii="Times New Roman" w:eastAsia="Times New Roman" w:hAnsi="Times New Roman" w:cs="Times New Roman"/>
          <w:sz w:val="20"/>
          <w:szCs w:val="20"/>
        </w:rPr>
        <w:t>.</w:t>
      </w:r>
    </w:p>
    <w:p w14:paraId="6C3FFFE2" w14:textId="7E56B453" w:rsidR="002E06F2" w:rsidRDefault="5C5D8D78" w:rsidP="00BF4ECB">
      <w:pPr>
        <w:pStyle w:val="Prrafodelista"/>
        <w:numPr>
          <w:ilvl w:val="0"/>
          <w:numId w:val="7"/>
        </w:numPr>
        <w:jc w:val="both"/>
        <w:rPr>
          <w:rFonts w:ascii="Times New Roman" w:eastAsia="Times New Roman" w:hAnsi="Times New Roman" w:cs="Times New Roman"/>
          <w:sz w:val="20"/>
          <w:szCs w:val="20"/>
        </w:rPr>
      </w:pPr>
      <w:r w:rsidRPr="7C32C738">
        <w:rPr>
          <w:rFonts w:ascii="Times New Roman" w:eastAsia="Times New Roman" w:hAnsi="Times New Roman" w:cs="Times New Roman"/>
          <w:sz w:val="20"/>
          <w:szCs w:val="20"/>
        </w:rPr>
        <w:t xml:space="preserve">Diseñar </w:t>
      </w:r>
      <w:r w:rsidR="6508B683" w:rsidRPr="7C32C738">
        <w:rPr>
          <w:rFonts w:ascii="Times New Roman" w:eastAsia="Times New Roman" w:hAnsi="Times New Roman" w:cs="Times New Roman"/>
          <w:sz w:val="20"/>
          <w:szCs w:val="20"/>
        </w:rPr>
        <w:t>una</w:t>
      </w:r>
      <w:r w:rsidRPr="7C32C738">
        <w:rPr>
          <w:rFonts w:ascii="Times New Roman" w:eastAsia="Times New Roman" w:hAnsi="Times New Roman" w:cs="Times New Roman"/>
          <w:sz w:val="20"/>
          <w:szCs w:val="20"/>
        </w:rPr>
        <w:t xml:space="preserve"> estrategia</w:t>
      </w:r>
      <w:r w:rsidR="6508B683" w:rsidRPr="7C32C738">
        <w:rPr>
          <w:rFonts w:ascii="Times New Roman" w:eastAsia="Times New Roman" w:hAnsi="Times New Roman" w:cs="Times New Roman"/>
          <w:sz w:val="20"/>
          <w:szCs w:val="20"/>
        </w:rPr>
        <w:t xml:space="preserve"> de MTD aplicado al control de seguridad</w:t>
      </w:r>
      <w:r w:rsidR="0695AB6C" w:rsidRPr="7C32C738">
        <w:rPr>
          <w:rFonts w:ascii="Times New Roman" w:eastAsia="Times New Roman" w:hAnsi="Times New Roman" w:cs="Times New Roman"/>
          <w:sz w:val="20"/>
          <w:szCs w:val="20"/>
        </w:rPr>
        <w:t>.</w:t>
      </w:r>
    </w:p>
    <w:p w14:paraId="4164EF43" w14:textId="24A5706D" w:rsidR="00E63D05" w:rsidRPr="00BF4ECB" w:rsidRDefault="4C3667B6" w:rsidP="00BF4ECB">
      <w:pPr>
        <w:pStyle w:val="Prrafodelista"/>
        <w:numPr>
          <w:ilvl w:val="0"/>
          <w:numId w:val="7"/>
        </w:numPr>
        <w:jc w:val="both"/>
        <w:rPr>
          <w:rFonts w:ascii="Times New Roman" w:eastAsia="Times New Roman" w:hAnsi="Times New Roman" w:cs="Times New Roman"/>
          <w:sz w:val="20"/>
          <w:szCs w:val="20"/>
        </w:rPr>
      </w:pPr>
      <w:r w:rsidRPr="7C32C738">
        <w:rPr>
          <w:rFonts w:ascii="Times New Roman" w:eastAsia="Times New Roman" w:hAnsi="Times New Roman" w:cs="Times New Roman"/>
          <w:sz w:val="20"/>
          <w:szCs w:val="20"/>
        </w:rPr>
        <w:t>Definir el caso de estudio para las pruebas del modelo</w:t>
      </w:r>
      <w:r w:rsidR="5466DA0C" w:rsidRPr="7C32C738">
        <w:rPr>
          <w:rFonts w:ascii="Times New Roman" w:eastAsia="Times New Roman" w:hAnsi="Times New Roman" w:cs="Times New Roman"/>
          <w:sz w:val="20"/>
          <w:szCs w:val="20"/>
        </w:rPr>
        <w:t>.</w:t>
      </w:r>
    </w:p>
    <w:p w14:paraId="71DC57B9" w14:textId="77777777" w:rsidR="008C3814" w:rsidRDefault="008C3814">
      <w:pPr>
        <w:jc w:val="both"/>
        <w:rPr>
          <w:rFonts w:ascii="Times New Roman" w:eastAsia="Times New Roman" w:hAnsi="Times New Roman" w:cs="Times New Roman"/>
          <w:sz w:val="20"/>
          <w:szCs w:val="20"/>
        </w:rPr>
      </w:pPr>
    </w:p>
    <w:p w14:paraId="71DC57BA" w14:textId="77777777" w:rsidR="008C3814" w:rsidRDefault="006046DD" w:rsidP="005C0D65">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3. Justificación</w:t>
      </w:r>
    </w:p>
    <w:p w14:paraId="3F247E16" w14:textId="4FA7DFBE" w:rsidR="00B3443E" w:rsidRDefault="00E12581">
      <w:pPr>
        <w:jc w:val="both"/>
        <w:rPr>
          <w:rFonts w:ascii="Times New Roman" w:eastAsia="Times New Roman" w:hAnsi="Times New Roman" w:cs="Times New Roman"/>
          <w:sz w:val="20"/>
          <w:szCs w:val="20"/>
        </w:rPr>
      </w:pPr>
      <w:r w:rsidRPr="6CF6B934">
        <w:rPr>
          <w:rFonts w:ascii="Times New Roman" w:eastAsia="Times New Roman" w:hAnsi="Times New Roman" w:cs="Times New Roman"/>
          <w:sz w:val="20"/>
          <w:szCs w:val="20"/>
        </w:rPr>
        <w:t xml:space="preserve">La naturaleza estática </w:t>
      </w:r>
      <w:r w:rsidR="007A4164" w:rsidRPr="6CF6B934">
        <w:rPr>
          <w:rFonts w:ascii="Times New Roman" w:eastAsia="Times New Roman" w:hAnsi="Times New Roman" w:cs="Times New Roman"/>
          <w:sz w:val="20"/>
          <w:szCs w:val="20"/>
        </w:rPr>
        <w:t>en</w:t>
      </w:r>
      <w:r w:rsidRPr="6CF6B934">
        <w:rPr>
          <w:rFonts w:ascii="Times New Roman" w:eastAsia="Times New Roman" w:hAnsi="Times New Roman" w:cs="Times New Roman"/>
          <w:sz w:val="20"/>
          <w:szCs w:val="20"/>
        </w:rPr>
        <w:t xml:space="preserve"> los sistemas</w:t>
      </w:r>
      <w:r w:rsidR="007A4164" w:rsidRPr="6CF6B934">
        <w:rPr>
          <w:rFonts w:ascii="Times New Roman" w:eastAsia="Times New Roman" w:hAnsi="Times New Roman" w:cs="Times New Roman"/>
          <w:sz w:val="20"/>
          <w:szCs w:val="20"/>
        </w:rPr>
        <w:t xml:space="preserve"> tradicionales</w:t>
      </w:r>
      <w:r w:rsidRPr="6CF6B934">
        <w:rPr>
          <w:rFonts w:ascii="Times New Roman" w:eastAsia="Times New Roman" w:hAnsi="Times New Roman" w:cs="Times New Roman"/>
          <w:sz w:val="20"/>
          <w:szCs w:val="20"/>
        </w:rPr>
        <w:t xml:space="preserve"> puede hacer que un sistema sea más propenso a</w:t>
      </w:r>
      <w:r w:rsidR="007A4164" w:rsidRPr="6CF6B934">
        <w:rPr>
          <w:rFonts w:ascii="Times New Roman" w:eastAsia="Times New Roman" w:hAnsi="Times New Roman" w:cs="Times New Roman"/>
          <w:sz w:val="20"/>
          <w:szCs w:val="20"/>
        </w:rPr>
        <w:t xml:space="preserve"> sufrir</w:t>
      </w:r>
      <w:r w:rsidRPr="6CF6B934">
        <w:rPr>
          <w:rFonts w:ascii="Times New Roman" w:eastAsia="Times New Roman" w:hAnsi="Times New Roman" w:cs="Times New Roman"/>
          <w:sz w:val="20"/>
          <w:szCs w:val="20"/>
        </w:rPr>
        <w:t xml:space="preserve"> </w:t>
      </w:r>
      <w:r w:rsidR="007A4164" w:rsidRPr="6CF6B934">
        <w:rPr>
          <w:rFonts w:ascii="Times New Roman" w:eastAsia="Times New Roman" w:hAnsi="Times New Roman" w:cs="Times New Roman"/>
          <w:sz w:val="20"/>
          <w:szCs w:val="20"/>
        </w:rPr>
        <w:t xml:space="preserve">de un </w:t>
      </w:r>
      <w:r w:rsidRPr="6CF6B934">
        <w:rPr>
          <w:rFonts w:ascii="Times New Roman" w:eastAsia="Times New Roman" w:hAnsi="Times New Roman" w:cs="Times New Roman"/>
          <w:sz w:val="20"/>
          <w:szCs w:val="20"/>
        </w:rPr>
        <w:t>ataque</w:t>
      </w:r>
      <w:r w:rsidR="007A4164" w:rsidRPr="6CF6B934">
        <w:rPr>
          <w:rFonts w:ascii="Times New Roman" w:eastAsia="Times New Roman" w:hAnsi="Times New Roman" w:cs="Times New Roman"/>
          <w:sz w:val="20"/>
          <w:szCs w:val="20"/>
        </w:rPr>
        <w:t xml:space="preserve"> con resultados exitosos</w:t>
      </w:r>
      <w:r w:rsidRPr="6CF6B934">
        <w:rPr>
          <w:rFonts w:ascii="Times New Roman" w:eastAsia="Times New Roman" w:hAnsi="Times New Roman" w:cs="Times New Roman"/>
          <w:sz w:val="20"/>
          <w:szCs w:val="20"/>
        </w:rPr>
        <w:t xml:space="preserve">, ya que los atacantes tienen el tiempo suficiente </w:t>
      </w:r>
      <w:r w:rsidR="004E6707">
        <w:rPr>
          <w:rFonts w:ascii="Times New Roman" w:eastAsia="Times New Roman" w:hAnsi="Times New Roman" w:cs="Times New Roman"/>
          <w:sz w:val="20"/>
          <w:szCs w:val="20"/>
        </w:rPr>
        <w:t>para</w:t>
      </w:r>
      <w:r w:rsidRPr="6CF6B934">
        <w:rPr>
          <w:rFonts w:ascii="Times New Roman" w:eastAsia="Times New Roman" w:hAnsi="Times New Roman" w:cs="Times New Roman"/>
          <w:sz w:val="20"/>
          <w:szCs w:val="20"/>
        </w:rPr>
        <w:t xml:space="preserve"> identificar los vectores de ataque potenciales, explotar vulnerabilidades y, en última instancia, </w:t>
      </w:r>
      <w:r w:rsidR="007A4164" w:rsidRPr="6CF6B934">
        <w:rPr>
          <w:rFonts w:ascii="Times New Roman" w:eastAsia="Times New Roman" w:hAnsi="Times New Roman" w:cs="Times New Roman"/>
          <w:sz w:val="20"/>
          <w:szCs w:val="20"/>
        </w:rPr>
        <w:t>obtener un acceso no autorizado</w:t>
      </w:r>
      <w:r w:rsidRPr="6CF6B934">
        <w:rPr>
          <w:rFonts w:ascii="Times New Roman" w:eastAsia="Times New Roman" w:hAnsi="Times New Roman" w:cs="Times New Roman"/>
          <w:sz w:val="20"/>
          <w:szCs w:val="20"/>
        </w:rPr>
        <w:t xml:space="preserve"> en el sistema</w:t>
      </w:r>
      <w:r w:rsidR="007A4164" w:rsidRPr="6CF6B934">
        <w:rPr>
          <w:rFonts w:ascii="Times New Roman" w:eastAsia="Times New Roman" w:hAnsi="Times New Roman" w:cs="Times New Roman"/>
          <w:sz w:val="20"/>
          <w:szCs w:val="20"/>
        </w:rPr>
        <w:t xml:space="preserve"> [6]</w:t>
      </w:r>
      <w:r w:rsidRPr="6CF6B934">
        <w:rPr>
          <w:rFonts w:ascii="Times New Roman" w:eastAsia="Times New Roman" w:hAnsi="Times New Roman" w:cs="Times New Roman"/>
          <w:sz w:val="20"/>
          <w:szCs w:val="20"/>
        </w:rPr>
        <w:t>.</w:t>
      </w:r>
    </w:p>
    <w:p w14:paraId="5546145C" w14:textId="7C87E71C" w:rsidR="00DC0789" w:rsidRDefault="00DC0789">
      <w:pPr>
        <w:jc w:val="both"/>
        <w:rPr>
          <w:rFonts w:ascii="Times New Roman" w:eastAsia="Times New Roman" w:hAnsi="Times New Roman" w:cs="Times New Roman"/>
          <w:sz w:val="20"/>
          <w:szCs w:val="20"/>
        </w:rPr>
      </w:pPr>
    </w:p>
    <w:p w14:paraId="04BA0746" w14:textId="5C031EBB" w:rsidR="00DC0789" w:rsidRPr="00DF7FE8" w:rsidRDefault="00911754">
      <w:pPr>
        <w:jc w:val="both"/>
        <w:rPr>
          <w:rFonts w:ascii="Times New Roman" w:eastAsia="Times New Roman" w:hAnsi="Times New Roman" w:cs="Times New Roman"/>
          <w:sz w:val="20"/>
          <w:szCs w:val="20"/>
          <w:lang w:val="es-MX"/>
        </w:rPr>
      </w:pPr>
      <w:r w:rsidRPr="00911754">
        <w:rPr>
          <w:rFonts w:ascii="Times New Roman" w:eastAsia="Times New Roman" w:hAnsi="Times New Roman" w:cs="Times New Roman"/>
          <w:sz w:val="20"/>
          <w:szCs w:val="20"/>
        </w:rPr>
        <w:t xml:space="preserve">La defensa </w:t>
      </w:r>
      <w:r w:rsidR="00D4425A">
        <w:rPr>
          <w:rFonts w:ascii="Times New Roman" w:eastAsia="Times New Roman" w:hAnsi="Times New Roman" w:cs="Times New Roman"/>
          <w:sz w:val="20"/>
          <w:szCs w:val="20"/>
        </w:rPr>
        <w:t>de blanco con base en movimiento</w:t>
      </w:r>
      <w:r w:rsidRPr="00911754">
        <w:rPr>
          <w:rFonts w:ascii="Times New Roman" w:eastAsia="Times New Roman" w:hAnsi="Times New Roman" w:cs="Times New Roman"/>
          <w:sz w:val="20"/>
          <w:szCs w:val="20"/>
        </w:rPr>
        <w:t xml:space="preserve"> (MTD) se ha convertido en uno de los temas que cambian el juego </w:t>
      </w:r>
      <w:r w:rsidR="00D4425A">
        <w:rPr>
          <w:rFonts w:ascii="Times New Roman" w:eastAsia="Times New Roman" w:hAnsi="Times New Roman" w:cs="Times New Roman"/>
          <w:sz w:val="20"/>
          <w:szCs w:val="20"/>
        </w:rPr>
        <w:t>al</w:t>
      </w:r>
      <w:r w:rsidR="00DF7FE8" w:rsidRPr="00DF7FE8">
        <w:rPr>
          <w:rFonts w:ascii="Times New Roman" w:eastAsia="Times New Roman" w:hAnsi="Times New Roman" w:cs="Times New Roman"/>
          <w:sz w:val="20"/>
          <w:szCs w:val="20"/>
        </w:rPr>
        <w:t xml:space="preserve"> proporciona</w:t>
      </w:r>
      <w:r w:rsidR="00D4425A">
        <w:rPr>
          <w:rFonts w:ascii="Times New Roman" w:eastAsia="Times New Roman" w:hAnsi="Times New Roman" w:cs="Times New Roman"/>
          <w:sz w:val="20"/>
          <w:szCs w:val="20"/>
        </w:rPr>
        <w:t>r</w:t>
      </w:r>
      <w:r w:rsidR="00DF7FE8" w:rsidRPr="00DF7FE8">
        <w:rPr>
          <w:rFonts w:ascii="Times New Roman" w:eastAsia="Times New Roman" w:hAnsi="Times New Roman" w:cs="Times New Roman"/>
          <w:sz w:val="20"/>
          <w:szCs w:val="20"/>
        </w:rPr>
        <w:t xml:space="preserve"> estrategias defensivas asincrónicas. A diferencia de las soluciones de seguridad tradicionales que se centraban en eliminar vulnerabilidades, MTD hace que un sistema sea dinámico e impredecible al cambiar continuamente la superficie de ataque para confundir</w:t>
      </w:r>
      <w:r w:rsidR="00DD0AF7">
        <w:rPr>
          <w:rFonts w:ascii="Times New Roman" w:eastAsia="Times New Roman" w:hAnsi="Times New Roman" w:cs="Times New Roman"/>
          <w:sz w:val="20"/>
          <w:szCs w:val="20"/>
        </w:rPr>
        <w:t xml:space="preserve"> [9]</w:t>
      </w:r>
      <w:r w:rsidR="00DF7FE8" w:rsidRPr="00DF7FE8">
        <w:rPr>
          <w:rFonts w:ascii="Times New Roman" w:eastAsia="Times New Roman" w:hAnsi="Times New Roman" w:cs="Times New Roman"/>
          <w:sz w:val="20"/>
          <w:szCs w:val="20"/>
        </w:rPr>
        <w:t>.</w:t>
      </w:r>
    </w:p>
    <w:p w14:paraId="7431C5DE" w14:textId="46135BBF" w:rsidR="00A570EC" w:rsidRDefault="00A570EC">
      <w:pPr>
        <w:jc w:val="both"/>
        <w:rPr>
          <w:rFonts w:ascii="Times New Roman" w:eastAsia="Times New Roman" w:hAnsi="Times New Roman" w:cs="Times New Roman"/>
          <w:sz w:val="20"/>
          <w:szCs w:val="20"/>
          <w:lang w:val="es-MX"/>
        </w:rPr>
      </w:pPr>
    </w:p>
    <w:p w14:paraId="6FB377E4" w14:textId="46317469" w:rsidR="008A376B" w:rsidRPr="00A7547E" w:rsidRDefault="00AD640B">
      <w:pPr>
        <w:jc w:val="both"/>
        <w:rPr>
          <w:rFonts w:ascii="Times New Roman" w:eastAsia="Times New Roman" w:hAnsi="Times New Roman" w:cs="Times New Roman"/>
          <w:sz w:val="20"/>
          <w:szCs w:val="20"/>
          <w:lang w:val="es-MX"/>
        </w:rPr>
      </w:pPr>
      <w:r w:rsidRPr="00A7547E">
        <w:rPr>
          <w:rFonts w:ascii="Times New Roman" w:eastAsia="Times New Roman" w:hAnsi="Times New Roman" w:cs="Times New Roman"/>
          <w:sz w:val="20"/>
          <w:szCs w:val="20"/>
          <w:lang w:val="es-MX"/>
        </w:rPr>
        <w:t>Además</w:t>
      </w:r>
      <w:r w:rsidR="00B72980" w:rsidRPr="00A7547E">
        <w:rPr>
          <w:rFonts w:ascii="Times New Roman" w:eastAsia="Times New Roman" w:hAnsi="Times New Roman" w:cs="Times New Roman"/>
          <w:sz w:val="20"/>
          <w:szCs w:val="20"/>
          <w:lang w:val="es-MX"/>
        </w:rPr>
        <w:t>,</w:t>
      </w:r>
      <w:r w:rsidR="003408C9" w:rsidRPr="00A7547E">
        <w:rPr>
          <w:rFonts w:ascii="Times New Roman" w:eastAsia="Times New Roman" w:hAnsi="Times New Roman" w:cs="Times New Roman"/>
          <w:sz w:val="20"/>
          <w:szCs w:val="20"/>
          <w:lang w:val="es-MX"/>
        </w:rPr>
        <w:t xml:space="preserve"> </w:t>
      </w:r>
      <w:r w:rsidR="00B72980" w:rsidRPr="00A7547E">
        <w:rPr>
          <w:rFonts w:ascii="Times New Roman" w:eastAsia="Times New Roman" w:hAnsi="Times New Roman" w:cs="Times New Roman"/>
          <w:sz w:val="20"/>
          <w:szCs w:val="20"/>
          <w:lang w:val="es-MX"/>
        </w:rPr>
        <w:t>los ataques a menudo s</w:t>
      </w:r>
      <w:r w:rsidR="00575C89" w:rsidRPr="00A7547E">
        <w:rPr>
          <w:rFonts w:ascii="Times New Roman" w:eastAsia="Times New Roman" w:hAnsi="Times New Roman" w:cs="Times New Roman"/>
          <w:sz w:val="20"/>
          <w:szCs w:val="20"/>
          <w:lang w:val="es-MX"/>
        </w:rPr>
        <w:t>on</w:t>
      </w:r>
      <w:r w:rsidR="00B72980" w:rsidRPr="00A7547E">
        <w:rPr>
          <w:rFonts w:ascii="Times New Roman" w:eastAsia="Times New Roman" w:hAnsi="Times New Roman" w:cs="Times New Roman"/>
          <w:sz w:val="20"/>
          <w:szCs w:val="20"/>
          <w:lang w:val="es-MX"/>
        </w:rPr>
        <w:t xml:space="preserve"> dirig</w:t>
      </w:r>
      <w:r w:rsidR="00575C89" w:rsidRPr="00A7547E">
        <w:rPr>
          <w:rFonts w:ascii="Times New Roman" w:eastAsia="Times New Roman" w:hAnsi="Times New Roman" w:cs="Times New Roman"/>
          <w:sz w:val="20"/>
          <w:szCs w:val="20"/>
          <w:lang w:val="es-MX"/>
        </w:rPr>
        <w:t>idos</w:t>
      </w:r>
      <w:r w:rsidR="00B72980" w:rsidRPr="00A7547E">
        <w:rPr>
          <w:rFonts w:ascii="Times New Roman" w:eastAsia="Times New Roman" w:hAnsi="Times New Roman" w:cs="Times New Roman"/>
          <w:sz w:val="20"/>
          <w:szCs w:val="20"/>
          <w:lang w:val="es-MX"/>
        </w:rPr>
        <w:t xml:space="preserve"> a los </w:t>
      </w:r>
      <w:r w:rsidR="00A7547E" w:rsidRPr="00A7547E">
        <w:rPr>
          <w:rFonts w:ascii="Times New Roman" w:eastAsia="Times New Roman" w:hAnsi="Times New Roman" w:cs="Times New Roman"/>
          <w:sz w:val="20"/>
          <w:szCs w:val="20"/>
          <w:lang w:val="es-MX"/>
        </w:rPr>
        <w:t>EDT</w:t>
      </w:r>
      <w:r w:rsidR="00575C89" w:rsidRPr="00A7547E">
        <w:rPr>
          <w:rFonts w:ascii="Times New Roman" w:eastAsia="Times New Roman" w:hAnsi="Times New Roman" w:cs="Times New Roman"/>
          <w:sz w:val="20"/>
          <w:szCs w:val="20"/>
          <w:lang w:val="es-MX"/>
        </w:rPr>
        <w:t>,</w:t>
      </w:r>
      <w:r w:rsidR="00B72980" w:rsidRPr="00A7547E">
        <w:rPr>
          <w:rFonts w:ascii="Times New Roman" w:eastAsia="Times New Roman" w:hAnsi="Times New Roman" w:cs="Times New Roman"/>
          <w:sz w:val="20"/>
          <w:szCs w:val="20"/>
          <w:lang w:val="es-MX"/>
        </w:rPr>
        <w:t xml:space="preserve"> porque un </w:t>
      </w:r>
      <w:r w:rsidR="00A7547E" w:rsidRPr="00A7547E">
        <w:rPr>
          <w:rFonts w:ascii="Times New Roman" w:eastAsia="Times New Roman" w:hAnsi="Times New Roman" w:cs="Times New Roman"/>
          <w:sz w:val="20"/>
          <w:szCs w:val="20"/>
          <w:lang w:val="es-MX"/>
        </w:rPr>
        <w:t>EDT</w:t>
      </w:r>
      <w:r w:rsidR="00B72980" w:rsidRPr="00A7547E">
        <w:rPr>
          <w:rFonts w:ascii="Times New Roman" w:eastAsia="Times New Roman" w:hAnsi="Times New Roman" w:cs="Times New Roman"/>
          <w:sz w:val="20"/>
          <w:szCs w:val="20"/>
          <w:lang w:val="es-MX"/>
        </w:rPr>
        <w:t xml:space="preserve"> comprometido puede ser un punto de entrada que de otro modo sería segura.</w:t>
      </w:r>
      <w:r w:rsidR="00A7547E">
        <w:rPr>
          <w:rFonts w:ascii="Times New Roman" w:eastAsia="Times New Roman" w:hAnsi="Times New Roman" w:cs="Times New Roman"/>
          <w:sz w:val="20"/>
          <w:szCs w:val="20"/>
          <w:lang w:val="es-MX"/>
        </w:rPr>
        <w:t xml:space="preserve"> </w:t>
      </w:r>
      <w:r w:rsidR="00A7547E" w:rsidRPr="00A7547E">
        <w:rPr>
          <w:rFonts w:ascii="Times New Roman" w:eastAsia="Times New Roman" w:hAnsi="Times New Roman" w:cs="Times New Roman"/>
          <w:sz w:val="20"/>
          <w:szCs w:val="20"/>
          <w:lang w:val="es-MX"/>
        </w:rPr>
        <w:t xml:space="preserve">Una de las mayores amenazas a los </w:t>
      </w:r>
      <w:r w:rsidR="00A7547E">
        <w:rPr>
          <w:rFonts w:ascii="Times New Roman" w:eastAsia="Times New Roman" w:hAnsi="Times New Roman" w:cs="Times New Roman"/>
          <w:sz w:val="20"/>
          <w:szCs w:val="20"/>
          <w:lang w:val="es-MX"/>
        </w:rPr>
        <w:t>EDT</w:t>
      </w:r>
      <w:r w:rsidR="00A7547E" w:rsidRPr="00A7547E">
        <w:rPr>
          <w:rFonts w:ascii="Times New Roman" w:eastAsia="Times New Roman" w:hAnsi="Times New Roman" w:cs="Times New Roman"/>
          <w:sz w:val="20"/>
          <w:szCs w:val="20"/>
          <w:lang w:val="es-MX"/>
        </w:rPr>
        <w:t xml:space="preserve"> se deriva del hecho de que los </w:t>
      </w:r>
      <w:r w:rsidR="00A7547E">
        <w:rPr>
          <w:rFonts w:ascii="Times New Roman" w:eastAsia="Times New Roman" w:hAnsi="Times New Roman" w:cs="Times New Roman"/>
          <w:sz w:val="20"/>
          <w:szCs w:val="20"/>
          <w:lang w:val="es-MX"/>
        </w:rPr>
        <w:t>EDT</w:t>
      </w:r>
      <w:r w:rsidR="00A7547E" w:rsidRPr="00A7547E">
        <w:rPr>
          <w:rFonts w:ascii="Times New Roman" w:eastAsia="Times New Roman" w:hAnsi="Times New Roman" w:cs="Times New Roman"/>
          <w:sz w:val="20"/>
          <w:szCs w:val="20"/>
          <w:lang w:val="es-MX"/>
        </w:rPr>
        <w:t xml:space="preserve"> son</w:t>
      </w:r>
      <w:r w:rsidR="00A7547E">
        <w:rPr>
          <w:rFonts w:ascii="Times New Roman" w:eastAsia="Times New Roman" w:hAnsi="Times New Roman" w:cs="Times New Roman"/>
          <w:sz w:val="20"/>
          <w:szCs w:val="20"/>
          <w:lang w:val="es-MX"/>
        </w:rPr>
        <w:t xml:space="preserve"> </w:t>
      </w:r>
      <w:r w:rsidR="00A7547E" w:rsidRPr="00A7547E">
        <w:rPr>
          <w:rFonts w:ascii="Times New Roman" w:eastAsia="Times New Roman" w:hAnsi="Times New Roman" w:cs="Times New Roman"/>
          <w:sz w:val="20"/>
          <w:szCs w:val="20"/>
          <w:lang w:val="es-MX"/>
        </w:rPr>
        <w:t>la última línea de defensa</w:t>
      </w:r>
      <w:r w:rsidR="00A7547E">
        <w:rPr>
          <w:rFonts w:ascii="Times New Roman" w:eastAsia="Times New Roman" w:hAnsi="Times New Roman" w:cs="Times New Roman"/>
          <w:sz w:val="20"/>
          <w:szCs w:val="20"/>
          <w:lang w:val="es-MX"/>
        </w:rPr>
        <w:t xml:space="preserve"> [4]</w:t>
      </w:r>
      <w:r w:rsidR="00A7547E" w:rsidRPr="00A7547E">
        <w:rPr>
          <w:rFonts w:ascii="Times New Roman" w:eastAsia="Times New Roman" w:hAnsi="Times New Roman" w:cs="Times New Roman"/>
          <w:sz w:val="20"/>
          <w:szCs w:val="20"/>
          <w:lang w:val="es-MX"/>
        </w:rPr>
        <w:t>.</w:t>
      </w:r>
    </w:p>
    <w:p w14:paraId="71DC57BD" w14:textId="5D740049" w:rsidR="008C3814" w:rsidRPr="000209D6" w:rsidRDefault="008C3814">
      <w:pPr>
        <w:jc w:val="both"/>
        <w:rPr>
          <w:rFonts w:ascii="Times New Roman" w:eastAsia="Times New Roman" w:hAnsi="Times New Roman" w:cs="Times New Roman"/>
          <w:sz w:val="20"/>
          <w:szCs w:val="20"/>
          <w:highlight w:val="yellow"/>
        </w:rPr>
      </w:pPr>
    </w:p>
    <w:p w14:paraId="463BE974" w14:textId="5D4D479E" w:rsidR="00C052F2" w:rsidRDefault="39FCE197">
      <w:pPr>
        <w:jc w:val="both"/>
        <w:rPr>
          <w:rFonts w:ascii="Times New Roman" w:eastAsia="Times New Roman" w:hAnsi="Times New Roman" w:cs="Times New Roman"/>
          <w:sz w:val="20"/>
          <w:szCs w:val="20"/>
        </w:rPr>
      </w:pPr>
      <w:r w:rsidRPr="7C32C738">
        <w:rPr>
          <w:rFonts w:ascii="Times New Roman" w:eastAsia="Times New Roman" w:hAnsi="Times New Roman" w:cs="Times New Roman"/>
          <w:sz w:val="20"/>
          <w:szCs w:val="20"/>
        </w:rPr>
        <w:t xml:space="preserve">Los </w:t>
      </w:r>
      <w:r w:rsidR="6DC9D0EE" w:rsidRPr="7C32C738">
        <w:rPr>
          <w:rFonts w:ascii="Times New Roman" w:eastAsia="Times New Roman" w:hAnsi="Times New Roman" w:cs="Times New Roman"/>
          <w:sz w:val="20"/>
          <w:szCs w:val="20"/>
        </w:rPr>
        <w:t>EDT</w:t>
      </w:r>
      <w:r w:rsidRPr="7C32C738">
        <w:rPr>
          <w:rFonts w:ascii="Times New Roman" w:eastAsia="Times New Roman" w:hAnsi="Times New Roman" w:cs="Times New Roman"/>
          <w:sz w:val="20"/>
          <w:szCs w:val="20"/>
        </w:rPr>
        <w:t xml:space="preserve"> son difíciles de proteger en la configuración empresarial</w:t>
      </w:r>
      <w:r w:rsidR="00741031">
        <w:rPr>
          <w:rFonts w:ascii="Times New Roman" w:eastAsia="Times New Roman" w:hAnsi="Times New Roman" w:cs="Times New Roman"/>
          <w:sz w:val="20"/>
          <w:szCs w:val="20"/>
        </w:rPr>
        <w:t xml:space="preserve">. </w:t>
      </w:r>
      <w:r w:rsidR="129EE768" w:rsidRPr="7C32C738">
        <w:rPr>
          <w:rFonts w:ascii="Times New Roman" w:eastAsia="Times New Roman" w:hAnsi="Times New Roman" w:cs="Times New Roman"/>
          <w:sz w:val="20"/>
          <w:szCs w:val="20"/>
        </w:rPr>
        <w:t>Sin embargo, los especialistas</w:t>
      </w:r>
      <w:r w:rsidR="19CB616A" w:rsidRPr="7C32C738">
        <w:rPr>
          <w:rFonts w:ascii="Times New Roman" w:eastAsia="Times New Roman" w:hAnsi="Times New Roman" w:cs="Times New Roman"/>
          <w:sz w:val="20"/>
          <w:szCs w:val="20"/>
        </w:rPr>
        <w:t xml:space="preserve"> </w:t>
      </w:r>
      <w:r w:rsidR="7D65F055" w:rsidRPr="7C32C738">
        <w:rPr>
          <w:rFonts w:ascii="Times New Roman" w:eastAsia="Times New Roman" w:hAnsi="Times New Roman" w:cs="Times New Roman"/>
          <w:sz w:val="20"/>
          <w:szCs w:val="20"/>
        </w:rPr>
        <w:t xml:space="preserve">encargados de proteger los sistemas </w:t>
      </w:r>
      <w:r w:rsidR="6DC9D0EE" w:rsidRPr="7C32C738">
        <w:rPr>
          <w:rFonts w:ascii="Times New Roman" w:eastAsia="Times New Roman" w:hAnsi="Times New Roman" w:cs="Times New Roman"/>
          <w:sz w:val="20"/>
          <w:szCs w:val="20"/>
        </w:rPr>
        <w:t>EDT</w:t>
      </w:r>
      <w:r w:rsidR="129EE768" w:rsidRPr="7C32C738">
        <w:rPr>
          <w:rFonts w:ascii="Times New Roman" w:eastAsia="Times New Roman" w:hAnsi="Times New Roman" w:cs="Times New Roman"/>
          <w:sz w:val="20"/>
          <w:szCs w:val="20"/>
        </w:rPr>
        <w:t xml:space="preserve"> tiene que encontrar una manera de proteger </w:t>
      </w:r>
      <w:r w:rsidR="7D65F055" w:rsidRPr="7C32C738">
        <w:rPr>
          <w:rFonts w:ascii="Times New Roman" w:eastAsia="Times New Roman" w:hAnsi="Times New Roman" w:cs="Times New Roman"/>
          <w:sz w:val="20"/>
          <w:szCs w:val="20"/>
        </w:rPr>
        <w:t>estos dispositivos</w:t>
      </w:r>
      <w:r w:rsidR="129EE768" w:rsidRPr="7C32C738">
        <w:rPr>
          <w:rFonts w:ascii="Times New Roman" w:eastAsia="Times New Roman" w:hAnsi="Times New Roman" w:cs="Times New Roman"/>
          <w:sz w:val="20"/>
          <w:szCs w:val="20"/>
        </w:rPr>
        <w:t xml:space="preserve"> de los ataques y evitar que comprometan la red</w:t>
      </w:r>
      <w:r w:rsidR="26624CAB" w:rsidRPr="7C32C738">
        <w:rPr>
          <w:rFonts w:ascii="Times New Roman" w:eastAsia="Times New Roman" w:hAnsi="Times New Roman" w:cs="Times New Roman"/>
          <w:sz w:val="20"/>
          <w:szCs w:val="20"/>
        </w:rPr>
        <w:t>, actualmente</w:t>
      </w:r>
      <w:r w:rsidR="6DC9D0EE" w:rsidRPr="7C32C738">
        <w:rPr>
          <w:rFonts w:ascii="Times New Roman" w:eastAsia="Times New Roman" w:hAnsi="Times New Roman" w:cs="Times New Roman"/>
          <w:sz w:val="20"/>
          <w:szCs w:val="20"/>
        </w:rPr>
        <w:t xml:space="preserve"> se hace uso de tecnologías como Antivirus o </w:t>
      </w:r>
      <w:r w:rsidR="2CCA80DB" w:rsidRPr="7C32C738">
        <w:rPr>
          <w:rFonts w:ascii="Times New Roman" w:eastAsia="Times New Roman" w:hAnsi="Times New Roman" w:cs="Times New Roman"/>
          <w:sz w:val="20"/>
          <w:szCs w:val="20"/>
        </w:rPr>
        <w:t>los sistemas</w:t>
      </w:r>
      <w:r w:rsidR="6DC9D0EE" w:rsidRPr="7C32C738">
        <w:rPr>
          <w:rFonts w:ascii="Times New Roman" w:eastAsia="Times New Roman" w:hAnsi="Times New Roman" w:cs="Times New Roman"/>
          <w:sz w:val="20"/>
          <w:szCs w:val="20"/>
        </w:rPr>
        <w:t xml:space="preserve"> de </w:t>
      </w:r>
      <w:r w:rsidR="2CCA80DB" w:rsidRPr="7C32C738">
        <w:rPr>
          <w:rFonts w:ascii="Times New Roman" w:eastAsia="Times New Roman" w:hAnsi="Times New Roman" w:cs="Times New Roman"/>
          <w:sz w:val="20"/>
          <w:szCs w:val="20"/>
        </w:rPr>
        <w:t>Detección y Respuesta</w:t>
      </w:r>
      <w:r w:rsidR="6DC9D0EE" w:rsidRPr="7C32C738">
        <w:rPr>
          <w:rFonts w:ascii="Times New Roman" w:eastAsia="Times New Roman" w:hAnsi="Times New Roman" w:cs="Times New Roman"/>
          <w:sz w:val="20"/>
          <w:szCs w:val="20"/>
        </w:rPr>
        <w:t xml:space="preserve"> de Endpoint (E</w:t>
      </w:r>
      <w:r w:rsidR="2CCA80DB" w:rsidRPr="7C32C738">
        <w:rPr>
          <w:rFonts w:ascii="Times New Roman" w:eastAsia="Times New Roman" w:hAnsi="Times New Roman" w:cs="Times New Roman"/>
          <w:sz w:val="20"/>
          <w:szCs w:val="20"/>
        </w:rPr>
        <w:t>DR</w:t>
      </w:r>
      <w:r w:rsidR="6DC9D0EE" w:rsidRPr="7C32C738">
        <w:rPr>
          <w:rFonts w:ascii="Times New Roman" w:eastAsia="Times New Roman" w:hAnsi="Times New Roman" w:cs="Times New Roman"/>
          <w:sz w:val="20"/>
          <w:szCs w:val="20"/>
        </w:rPr>
        <w:t xml:space="preserve"> – </w:t>
      </w:r>
      <w:proofErr w:type="spellStart"/>
      <w:r w:rsidR="6DC9D0EE" w:rsidRPr="7C32C738">
        <w:rPr>
          <w:rFonts w:ascii="Times New Roman" w:eastAsia="Times New Roman" w:hAnsi="Times New Roman" w:cs="Times New Roman"/>
          <w:sz w:val="20"/>
          <w:szCs w:val="20"/>
        </w:rPr>
        <w:t>Endpoint</w:t>
      </w:r>
      <w:proofErr w:type="spellEnd"/>
      <w:r w:rsidR="6DC9D0EE" w:rsidRPr="7C32C738">
        <w:rPr>
          <w:rFonts w:ascii="Times New Roman" w:eastAsia="Times New Roman" w:hAnsi="Times New Roman" w:cs="Times New Roman"/>
          <w:sz w:val="20"/>
          <w:szCs w:val="20"/>
        </w:rPr>
        <w:t xml:space="preserve"> </w:t>
      </w:r>
      <w:proofErr w:type="spellStart"/>
      <w:r w:rsidR="6DC9D0EE" w:rsidRPr="7C32C738">
        <w:rPr>
          <w:rFonts w:ascii="Times New Roman" w:eastAsia="Times New Roman" w:hAnsi="Times New Roman" w:cs="Times New Roman"/>
          <w:sz w:val="20"/>
          <w:szCs w:val="20"/>
        </w:rPr>
        <w:t>Detection</w:t>
      </w:r>
      <w:proofErr w:type="spellEnd"/>
      <w:r w:rsidR="6DC9D0EE" w:rsidRPr="7C32C738">
        <w:rPr>
          <w:rFonts w:ascii="Times New Roman" w:eastAsia="Times New Roman" w:hAnsi="Times New Roman" w:cs="Times New Roman"/>
          <w:sz w:val="20"/>
          <w:szCs w:val="20"/>
        </w:rPr>
        <w:t xml:space="preserve"> and Response)</w:t>
      </w:r>
      <w:r w:rsidR="2CCA80DB" w:rsidRPr="7C32C738">
        <w:rPr>
          <w:rFonts w:ascii="Times New Roman" w:eastAsia="Times New Roman" w:hAnsi="Times New Roman" w:cs="Times New Roman"/>
          <w:sz w:val="20"/>
          <w:szCs w:val="20"/>
        </w:rPr>
        <w:t>.</w:t>
      </w:r>
    </w:p>
    <w:p w14:paraId="2B137AF5" w14:textId="6AA55968" w:rsidR="00270E2B" w:rsidRDefault="00270E2B">
      <w:pPr>
        <w:jc w:val="both"/>
        <w:rPr>
          <w:rFonts w:ascii="Times New Roman" w:eastAsia="Times New Roman" w:hAnsi="Times New Roman" w:cs="Times New Roman"/>
          <w:sz w:val="20"/>
          <w:szCs w:val="20"/>
        </w:rPr>
      </w:pPr>
    </w:p>
    <w:p w14:paraId="79E7CA99" w14:textId="5AB8E656" w:rsidR="000531C2" w:rsidRDefault="000531C2">
      <w:pPr>
        <w:jc w:val="both"/>
        <w:rPr>
          <w:rFonts w:ascii="Times New Roman" w:eastAsia="Times New Roman" w:hAnsi="Times New Roman" w:cs="Times New Roman"/>
          <w:sz w:val="20"/>
          <w:szCs w:val="20"/>
        </w:rPr>
      </w:pPr>
      <w:r w:rsidRPr="000531C2">
        <w:rPr>
          <w:rFonts w:ascii="Times New Roman" w:eastAsia="Times New Roman" w:hAnsi="Times New Roman" w:cs="Times New Roman"/>
          <w:sz w:val="20"/>
          <w:szCs w:val="20"/>
        </w:rPr>
        <w:t>Sin embargo</w:t>
      </w:r>
      <w:r w:rsidR="004F4F5E">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al momento no hay ningún modelo, prototipo o investigación enfocada en los controles de seguridad para EDR utilizando técnicas de MTD.</w:t>
      </w:r>
    </w:p>
    <w:p w14:paraId="4D6C85D1" w14:textId="77777777" w:rsidR="000531C2" w:rsidRDefault="000531C2">
      <w:pPr>
        <w:jc w:val="both"/>
        <w:rPr>
          <w:rFonts w:ascii="Times New Roman" w:eastAsia="Times New Roman" w:hAnsi="Times New Roman" w:cs="Times New Roman"/>
          <w:sz w:val="20"/>
          <w:szCs w:val="20"/>
        </w:rPr>
      </w:pPr>
    </w:p>
    <w:p w14:paraId="255E96E0" w14:textId="010E0837" w:rsidR="6CF6B934" w:rsidRDefault="0ACD25B1" w:rsidP="6CF6B934">
      <w:pPr>
        <w:jc w:val="both"/>
        <w:rPr>
          <w:rFonts w:ascii="Times New Roman" w:eastAsia="Times New Roman" w:hAnsi="Times New Roman" w:cs="Times New Roman"/>
          <w:sz w:val="20"/>
          <w:szCs w:val="20"/>
        </w:rPr>
      </w:pPr>
      <w:r w:rsidRPr="7C32C738">
        <w:rPr>
          <w:rFonts w:ascii="Times New Roman" w:eastAsia="Times New Roman" w:hAnsi="Times New Roman" w:cs="Times New Roman"/>
          <w:sz w:val="20"/>
          <w:szCs w:val="20"/>
        </w:rPr>
        <w:t xml:space="preserve">Por estas razones, surge la necesidad de diseñar </w:t>
      </w:r>
      <w:r w:rsidR="4170855C" w:rsidRPr="7C32C738">
        <w:rPr>
          <w:rFonts w:ascii="Times New Roman" w:eastAsia="Times New Roman" w:hAnsi="Times New Roman" w:cs="Times New Roman"/>
          <w:sz w:val="20"/>
          <w:szCs w:val="20"/>
        </w:rPr>
        <w:t>un</w:t>
      </w:r>
      <w:r w:rsidRPr="7C32C738">
        <w:rPr>
          <w:rFonts w:ascii="Times New Roman" w:eastAsia="Times New Roman" w:hAnsi="Times New Roman" w:cs="Times New Roman"/>
          <w:sz w:val="20"/>
          <w:szCs w:val="20"/>
        </w:rPr>
        <w:t xml:space="preserve"> </w:t>
      </w:r>
      <w:r w:rsidR="6C6A6A02" w:rsidRPr="7C32C738">
        <w:rPr>
          <w:rFonts w:ascii="Times New Roman" w:eastAsia="Times New Roman" w:hAnsi="Times New Roman" w:cs="Times New Roman"/>
          <w:sz w:val="20"/>
          <w:szCs w:val="20"/>
        </w:rPr>
        <w:t>control</w:t>
      </w:r>
      <w:r w:rsidRPr="7C32C738">
        <w:rPr>
          <w:rFonts w:ascii="Times New Roman" w:eastAsia="Times New Roman" w:hAnsi="Times New Roman" w:cs="Times New Roman"/>
          <w:sz w:val="20"/>
          <w:szCs w:val="20"/>
        </w:rPr>
        <w:t xml:space="preserve"> </w:t>
      </w:r>
      <w:r w:rsidR="072A0374" w:rsidRPr="7C32C738">
        <w:rPr>
          <w:rFonts w:ascii="Times New Roman" w:eastAsia="Times New Roman" w:hAnsi="Times New Roman" w:cs="Times New Roman"/>
          <w:sz w:val="20"/>
          <w:szCs w:val="20"/>
        </w:rPr>
        <w:t xml:space="preserve">que ayude a los especialistas encargados de la seguridad </w:t>
      </w:r>
      <w:r w:rsidR="4212DE42" w:rsidRPr="7C32C738">
        <w:rPr>
          <w:rFonts w:ascii="Times New Roman" w:eastAsia="Times New Roman" w:hAnsi="Times New Roman" w:cs="Times New Roman"/>
          <w:sz w:val="20"/>
          <w:szCs w:val="20"/>
        </w:rPr>
        <w:t xml:space="preserve">dentro de los Centros de Operaciones de Seguridad </w:t>
      </w:r>
      <w:r w:rsidR="072A0374" w:rsidRPr="7C32C738">
        <w:rPr>
          <w:rFonts w:ascii="Times New Roman" w:eastAsia="Times New Roman" w:hAnsi="Times New Roman" w:cs="Times New Roman"/>
          <w:sz w:val="20"/>
          <w:szCs w:val="20"/>
        </w:rPr>
        <w:t xml:space="preserve">(SOC – Security </w:t>
      </w:r>
      <w:proofErr w:type="spellStart"/>
      <w:r w:rsidR="072A0374" w:rsidRPr="7C32C738">
        <w:rPr>
          <w:rFonts w:ascii="Times New Roman" w:eastAsia="Times New Roman" w:hAnsi="Times New Roman" w:cs="Times New Roman"/>
          <w:sz w:val="20"/>
          <w:szCs w:val="20"/>
        </w:rPr>
        <w:t>Operation</w:t>
      </w:r>
      <w:proofErr w:type="spellEnd"/>
      <w:r w:rsidR="072A0374" w:rsidRPr="7C32C738">
        <w:rPr>
          <w:rFonts w:ascii="Times New Roman" w:eastAsia="Times New Roman" w:hAnsi="Times New Roman" w:cs="Times New Roman"/>
          <w:sz w:val="20"/>
          <w:szCs w:val="20"/>
        </w:rPr>
        <w:t xml:space="preserve"> Centre)</w:t>
      </w:r>
      <w:r w:rsidR="4212DE42" w:rsidRPr="7C32C738">
        <w:rPr>
          <w:rFonts w:ascii="Times New Roman" w:eastAsia="Times New Roman" w:hAnsi="Times New Roman" w:cs="Times New Roman"/>
          <w:sz w:val="20"/>
          <w:szCs w:val="20"/>
        </w:rPr>
        <w:t xml:space="preserve"> a, ampliar las medidas preventivas </w:t>
      </w:r>
      <w:r w:rsidR="001660E9">
        <w:rPr>
          <w:rFonts w:ascii="Times New Roman" w:eastAsia="Times New Roman" w:hAnsi="Times New Roman" w:cs="Times New Roman"/>
          <w:sz w:val="20"/>
          <w:szCs w:val="20"/>
        </w:rPr>
        <w:t xml:space="preserve">en los sistemas </w:t>
      </w:r>
      <w:r w:rsidR="0081712C">
        <w:rPr>
          <w:rFonts w:ascii="Times New Roman" w:eastAsia="Times New Roman" w:hAnsi="Times New Roman" w:cs="Times New Roman"/>
          <w:sz w:val="20"/>
          <w:szCs w:val="20"/>
        </w:rPr>
        <w:t>e</w:t>
      </w:r>
      <w:r w:rsidR="001660E9">
        <w:rPr>
          <w:rFonts w:ascii="Times New Roman" w:eastAsia="Times New Roman" w:hAnsi="Times New Roman" w:cs="Times New Roman"/>
          <w:sz w:val="20"/>
          <w:szCs w:val="20"/>
        </w:rPr>
        <w:t xml:space="preserve"> infraestructuras criticas</w:t>
      </w:r>
      <w:r w:rsidR="00741031">
        <w:rPr>
          <w:rFonts w:ascii="Times New Roman" w:eastAsia="Times New Roman" w:hAnsi="Times New Roman" w:cs="Times New Roman"/>
          <w:sz w:val="20"/>
          <w:szCs w:val="20"/>
        </w:rPr>
        <w:t xml:space="preserve"> </w:t>
      </w:r>
      <w:r w:rsidR="78CF07DA" w:rsidRPr="7C32C738">
        <w:rPr>
          <w:rFonts w:ascii="Times New Roman" w:eastAsia="Times New Roman" w:hAnsi="Times New Roman" w:cs="Times New Roman"/>
          <w:sz w:val="20"/>
          <w:szCs w:val="20"/>
        </w:rPr>
        <w:t xml:space="preserve">dentro de la red como los </w:t>
      </w:r>
      <w:r w:rsidR="6C6A6A02" w:rsidRPr="7C32C738">
        <w:rPr>
          <w:rFonts w:ascii="Times New Roman" w:eastAsia="Times New Roman" w:hAnsi="Times New Roman" w:cs="Times New Roman"/>
          <w:sz w:val="20"/>
          <w:szCs w:val="20"/>
        </w:rPr>
        <w:t>ED</w:t>
      </w:r>
      <w:r w:rsidR="007E4FA6">
        <w:rPr>
          <w:rFonts w:ascii="Times New Roman" w:eastAsia="Times New Roman" w:hAnsi="Times New Roman" w:cs="Times New Roman"/>
          <w:sz w:val="20"/>
          <w:szCs w:val="20"/>
        </w:rPr>
        <w:t>T</w:t>
      </w:r>
      <w:r w:rsidR="0081712C">
        <w:rPr>
          <w:rFonts w:ascii="Times New Roman" w:eastAsia="Times New Roman" w:hAnsi="Times New Roman" w:cs="Times New Roman"/>
          <w:sz w:val="20"/>
          <w:szCs w:val="20"/>
        </w:rPr>
        <w:t>.</w:t>
      </w:r>
    </w:p>
    <w:p w14:paraId="4B775F3A" w14:textId="77777777" w:rsidR="003E41AE" w:rsidRDefault="003E41AE" w:rsidP="6CF6B934">
      <w:pPr>
        <w:jc w:val="both"/>
        <w:rPr>
          <w:rFonts w:ascii="Times New Roman" w:eastAsia="Times New Roman" w:hAnsi="Times New Roman" w:cs="Times New Roman"/>
          <w:sz w:val="20"/>
          <w:szCs w:val="20"/>
        </w:rPr>
      </w:pPr>
    </w:p>
    <w:p w14:paraId="71DC57C2" w14:textId="77777777" w:rsidR="008C3814" w:rsidRDefault="006046DD">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4. Productos o Resultados esperados</w:t>
      </w:r>
    </w:p>
    <w:p w14:paraId="71DC57C3" w14:textId="6ADFDACC" w:rsidR="008C3814" w:rsidRDefault="008C3814">
      <w:pPr>
        <w:jc w:val="both"/>
        <w:rPr>
          <w:rFonts w:ascii="Times New Roman" w:eastAsia="Times New Roman" w:hAnsi="Times New Roman" w:cs="Times New Roman"/>
          <w:sz w:val="20"/>
          <w:szCs w:val="20"/>
        </w:rPr>
      </w:pPr>
    </w:p>
    <w:p w14:paraId="28D9C357" w14:textId="4E9A9BC1" w:rsidR="007856B3" w:rsidRDefault="00A47829">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P</w:t>
      </w:r>
      <w:r w:rsidR="007856B3">
        <w:rPr>
          <w:rFonts w:ascii="Times New Roman" w:eastAsia="Times New Roman" w:hAnsi="Times New Roman" w:cs="Times New Roman"/>
          <w:sz w:val="20"/>
          <w:szCs w:val="20"/>
        </w:rPr>
        <w:t>roductos</w:t>
      </w:r>
    </w:p>
    <w:p w14:paraId="61C59A44" w14:textId="3A884667" w:rsidR="00C92D94" w:rsidRDefault="2F763124" w:rsidP="00C92D94">
      <w:pPr>
        <w:pStyle w:val="Prrafodelista"/>
        <w:numPr>
          <w:ilvl w:val="0"/>
          <w:numId w:val="8"/>
        </w:numPr>
        <w:jc w:val="both"/>
        <w:rPr>
          <w:rFonts w:ascii="Times New Roman" w:eastAsia="Times New Roman" w:hAnsi="Times New Roman" w:cs="Times New Roman"/>
          <w:sz w:val="20"/>
          <w:szCs w:val="20"/>
        </w:rPr>
      </w:pPr>
      <w:r w:rsidRPr="7C32C738">
        <w:rPr>
          <w:rFonts w:ascii="Times New Roman" w:eastAsia="Times New Roman" w:hAnsi="Times New Roman" w:cs="Times New Roman"/>
          <w:sz w:val="20"/>
          <w:szCs w:val="20"/>
        </w:rPr>
        <w:t xml:space="preserve">Estrategia </w:t>
      </w:r>
      <w:r w:rsidR="00744E2B">
        <w:rPr>
          <w:rFonts w:ascii="Times New Roman" w:eastAsia="Times New Roman" w:hAnsi="Times New Roman" w:cs="Times New Roman"/>
          <w:sz w:val="20"/>
          <w:szCs w:val="20"/>
        </w:rPr>
        <w:t>de movimiento de EDT por EDR.</w:t>
      </w:r>
    </w:p>
    <w:p w14:paraId="24544CFA" w14:textId="5E4D97CE" w:rsidR="003E41AE" w:rsidRPr="00C92D94" w:rsidRDefault="003E41AE" w:rsidP="00C92D94">
      <w:pPr>
        <w:pStyle w:val="Prrafodelista"/>
        <w:numPr>
          <w:ilvl w:val="0"/>
          <w:numId w:val="8"/>
        </w:numPr>
        <w:jc w:val="both"/>
        <w:rPr>
          <w:rFonts w:ascii="Times New Roman" w:eastAsia="Times New Roman" w:hAnsi="Times New Roman" w:cs="Times New Roman"/>
          <w:sz w:val="20"/>
          <w:szCs w:val="20"/>
        </w:rPr>
      </w:pPr>
      <w:r w:rsidRPr="00C92D94">
        <w:rPr>
          <w:rFonts w:ascii="Times New Roman" w:eastAsia="Times New Roman" w:hAnsi="Times New Roman" w:cs="Times New Roman"/>
          <w:sz w:val="20"/>
          <w:szCs w:val="20"/>
        </w:rPr>
        <w:t>Proceso de la evaluación del control</w:t>
      </w:r>
      <w:r w:rsidR="00744E2B" w:rsidRPr="00C92D94">
        <w:rPr>
          <w:rFonts w:ascii="Times New Roman" w:eastAsia="Times New Roman" w:hAnsi="Times New Roman" w:cs="Times New Roman"/>
          <w:sz w:val="20"/>
          <w:szCs w:val="20"/>
        </w:rPr>
        <w:t>.</w:t>
      </w:r>
    </w:p>
    <w:p w14:paraId="7F079FC8" w14:textId="6389AAE3" w:rsidR="003E41AE" w:rsidRDefault="003E41AE">
      <w:pPr>
        <w:jc w:val="both"/>
        <w:rPr>
          <w:rFonts w:ascii="Times New Roman" w:eastAsia="Times New Roman" w:hAnsi="Times New Roman" w:cs="Times New Roman"/>
          <w:sz w:val="20"/>
          <w:szCs w:val="20"/>
        </w:rPr>
      </w:pPr>
    </w:p>
    <w:p w14:paraId="336DB6B5" w14:textId="1B5D196A" w:rsidR="007856B3" w:rsidRDefault="007856B3">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Resultados</w:t>
      </w:r>
    </w:p>
    <w:p w14:paraId="249B29FB" w14:textId="08CC42A6" w:rsidR="007856B3" w:rsidRDefault="007856B3" w:rsidP="007856B3">
      <w:pPr>
        <w:pStyle w:val="Prrafodelista"/>
        <w:numPr>
          <w:ilvl w:val="0"/>
          <w:numId w:val="8"/>
        </w:num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Reducir e</w:t>
      </w:r>
      <w:r w:rsidR="00E75B1F">
        <w:rPr>
          <w:rFonts w:ascii="Times New Roman" w:eastAsia="Times New Roman" w:hAnsi="Times New Roman" w:cs="Times New Roman"/>
          <w:sz w:val="20"/>
          <w:szCs w:val="20"/>
        </w:rPr>
        <w:t>l</w:t>
      </w:r>
      <w:r>
        <w:rPr>
          <w:rFonts w:ascii="Times New Roman" w:eastAsia="Times New Roman" w:hAnsi="Times New Roman" w:cs="Times New Roman"/>
          <w:sz w:val="20"/>
          <w:szCs w:val="20"/>
        </w:rPr>
        <w:t xml:space="preserve"> tiempo de no disponibilidad en el movimiento</w:t>
      </w:r>
    </w:p>
    <w:p w14:paraId="55E1D909" w14:textId="1006D4A6" w:rsidR="00A01145" w:rsidRDefault="4A3DC444" w:rsidP="004D26D8">
      <w:pPr>
        <w:pStyle w:val="Prrafodelista"/>
        <w:numPr>
          <w:ilvl w:val="0"/>
          <w:numId w:val="8"/>
        </w:numPr>
        <w:jc w:val="both"/>
        <w:rPr>
          <w:rFonts w:ascii="Times New Roman" w:eastAsia="Times New Roman" w:hAnsi="Times New Roman" w:cs="Times New Roman"/>
          <w:sz w:val="20"/>
          <w:szCs w:val="20"/>
        </w:rPr>
      </w:pPr>
      <w:r w:rsidRPr="7C32C738">
        <w:rPr>
          <w:rFonts w:ascii="Times New Roman" w:eastAsia="Times New Roman" w:hAnsi="Times New Roman" w:cs="Times New Roman"/>
          <w:sz w:val="20"/>
          <w:szCs w:val="20"/>
        </w:rPr>
        <w:t>Ampliar la superficie de movimiento</w:t>
      </w:r>
      <w:r w:rsidR="00337A8A">
        <w:rPr>
          <w:rFonts w:ascii="Times New Roman" w:eastAsia="Times New Roman" w:hAnsi="Times New Roman" w:cs="Times New Roman"/>
          <w:sz w:val="20"/>
          <w:szCs w:val="20"/>
        </w:rPr>
        <w:t xml:space="preserve"> de ETD para </w:t>
      </w:r>
      <w:proofErr w:type="spellStart"/>
      <w:r w:rsidR="00337A8A">
        <w:rPr>
          <w:rFonts w:ascii="Times New Roman" w:eastAsia="Times New Roman" w:hAnsi="Times New Roman" w:cs="Times New Roman"/>
          <w:sz w:val="20"/>
          <w:szCs w:val="20"/>
        </w:rPr>
        <w:t>EDRs</w:t>
      </w:r>
      <w:proofErr w:type="spellEnd"/>
      <w:r w:rsidR="00337A8A">
        <w:rPr>
          <w:rFonts w:ascii="Times New Roman" w:eastAsia="Times New Roman" w:hAnsi="Times New Roman" w:cs="Times New Roman"/>
          <w:sz w:val="20"/>
          <w:szCs w:val="20"/>
        </w:rPr>
        <w:t xml:space="preserve"> con movimiento de blanco</w:t>
      </w:r>
      <w:r w:rsidRPr="7C32C738">
        <w:rPr>
          <w:rFonts w:ascii="Times New Roman" w:eastAsia="Times New Roman" w:hAnsi="Times New Roman" w:cs="Times New Roman"/>
          <w:sz w:val="20"/>
          <w:szCs w:val="20"/>
        </w:rPr>
        <w:t xml:space="preserve"> a la reportada en el estado del arte</w:t>
      </w:r>
      <w:r w:rsidR="006E565E">
        <w:rPr>
          <w:rFonts w:ascii="Times New Roman" w:eastAsia="Times New Roman" w:hAnsi="Times New Roman" w:cs="Times New Roman"/>
          <w:sz w:val="20"/>
          <w:szCs w:val="20"/>
        </w:rPr>
        <w:t>.</w:t>
      </w:r>
    </w:p>
    <w:p w14:paraId="26D1A69B" w14:textId="77777777" w:rsidR="00232DBA" w:rsidRPr="00232DBA" w:rsidRDefault="00232DBA" w:rsidP="00232DBA">
      <w:pPr>
        <w:jc w:val="both"/>
        <w:rPr>
          <w:rFonts w:ascii="Times New Roman" w:eastAsia="Times New Roman" w:hAnsi="Times New Roman" w:cs="Times New Roman"/>
          <w:sz w:val="20"/>
          <w:szCs w:val="20"/>
        </w:rPr>
      </w:pPr>
    </w:p>
    <w:p w14:paraId="71DC57CE" w14:textId="77777777" w:rsidR="008C3814" w:rsidRDefault="006046DD" w:rsidP="007F0F7D">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5. Metodología</w:t>
      </w:r>
    </w:p>
    <w:p w14:paraId="18986BAA" w14:textId="77777777" w:rsidR="00C7121A" w:rsidRDefault="00036171" w:rsidP="001D4DCB">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Derivado de</w:t>
      </w:r>
      <w:r w:rsidR="002910BB">
        <w:rPr>
          <w:rFonts w:ascii="Times New Roman" w:eastAsia="Times New Roman" w:hAnsi="Times New Roman" w:cs="Times New Roman"/>
          <w:sz w:val="20"/>
          <w:szCs w:val="20"/>
        </w:rPr>
        <w:t xml:space="preserve"> la falta de propuestas para </w:t>
      </w:r>
      <w:r>
        <w:rPr>
          <w:rFonts w:ascii="Times New Roman" w:eastAsia="Times New Roman" w:hAnsi="Times New Roman" w:cs="Times New Roman"/>
          <w:sz w:val="20"/>
          <w:szCs w:val="20"/>
        </w:rPr>
        <w:t>controles</w:t>
      </w:r>
      <w:r w:rsidR="00417C7C">
        <w:rPr>
          <w:rFonts w:ascii="Times New Roman" w:eastAsia="Times New Roman" w:hAnsi="Times New Roman" w:cs="Times New Roman"/>
          <w:sz w:val="20"/>
          <w:szCs w:val="20"/>
        </w:rPr>
        <w:t xml:space="preserve"> de</w:t>
      </w:r>
      <w:r w:rsidR="003E6615">
        <w:rPr>
          <w:rFonts w:ascii="Times New Roman" w:eastAsia="Times New Roman" w:hAnsi="Times New Roman" w:cs="Times New Roman"/>
          <w:sz w:val="20"/>
          <w:szCs w:val="20"/>
        </w:rPr>
        <w:t xml:space="preserve"> EDR que aplique</w:t>
      </w:r>
      <w:r w:rsidR="00E80909">
        <w:rPr>
          <w:rFonts w:ascii="Times New Roman" w:eastAsia="Times New Roman" w:hAnsi="Times New Roman" w:cs="Times New Roman"/>
          <w:sz w:val="20"/>
          <w:szCs w:val="20"/>
        </w:rPr>
        <w:t>n</w:t>
      </w:r>
      <w:r w:rsidR="003E6615">
        <w:rPr>
          <w:rFonts w:ascii="Times New Roman" w:eastAsia="Times New Roman" w:hAnsi="Times New Roman" w:cs="Times New Roman"/>
          <w:sz w:val="20"/>
          <w:szCs w:val="20"/>
        </w:rPr>
        <w:t xml:space="preserve"> el paradigma de MTD</w:t>
      </w:r>
      <w:r w:rsidR="00F52687">
        <w:rPr>
          <w:rFonts w:ascii="Times New Roman" w:eastAsia="Times New Roman" w:hAnsi="Times New Roman" w:cs="Times New Roman"/>
          <w:sz w:val="20"/>
          <w:szCs w:val="20"/>
        </w:rPr>
        <w:t xml:space="preserve">, modelos funcionales </w:t>
      </w:r>
      <w:r w:rsidR="006C5B1C">
        <w:rPr>
          <w:rFonts w:ascii="Times New Roman" w:eastAsia="Times New Roman" w:hAnsi="Times New Roman" w:cs="Times New Roman"/>
          <w:sz w:val="20"/>
          <w:szCs w:val="20"/>
        </w:rPr>
        <w:t xml:space="preserve">MTD </w:t>
      </w:r>
      <w:r w:rsidR="00F52687">
        <w:rPr>
          <w:rFonts w:ascii="Times New Roman" w:eastAsia="Times New Roman" w:hAnsi="Times New Roman" w:cs="Times New Roman"/>
          <w:sz w:val="20"/>
          <w:szCs w:val="20"/>
        </w:rPr>
        <w:t xml:space="preserve">en producción y </w:t>
      </w:r>
      <w:r w:rsidR="00E80909">
        <w:rPr>
          <w:rFonts w:ascii="Times New Roman" w:eastAsia="Times New Roman" w:hAnsi="Times New Roman" w:cs="Times New Roman"/>
          <w:sz w:val="20"/>
          <w:szCs w:val="20"/>
        </w:rPr>
        <w:t xml:space="preserve">resultados reportados sobre el </w:t>
      </w:r>
      <w:r w:rsidR="00F52687">
        <w:rPr>
          <w:rFonts w:ascii="Times New Roman" w:eastAsia="Times New Roman" w:hAnsi="Times New Roman" w:cs="Times New Roman"/>
          <w:sz w:val="20"/>
          <w:szCs w:val="20"/>
        </w:rPr>
        <w:t>rendimiento</w:t>
      </w:r>
      <w:r w:rsidR="00E80909">
        <w:rPr>
          <w:rFonts w:ascii="Times New Roman" w:eastAsia="Times New Roman" w:hAnsi="Times New Roman" w:cs="Times New Roman"/>
          <w:sz w:val="20"/>
          <w:szCs w:val="20"/>
        </w:rPr>
        <w:t xml:space="preserve"> de estos mismos</w:t>
      </w:r>
      <w:r w:rsidR="006C5B1C">
        <w:rPr>
          <w:rFonts w:ascii="Times New Roman" w:eastAsia="Times New Roman" w:hAnsi="Times New Roman" w:cs="Times New Roman"/>
          <w:sz w:val="20"/>
          <w:szCs w:val="20"/>
        </w:rPr>
        <w:t xml:space="preserve">, es necesario </w:t>
      </w:r>
      <w:r w:rsidR="007728C1">
        <w:rPr>
          <w:rFonts w:ascii="Times New Roman" w:eastAsia="Times New Roman" w:hAnsi="Times New Roman" w:cs="Times New Roman"/>
          <w:sz w:val="20"/>
          <w:szCs w:val="20"/>
        </w:rPr>
        <w:t xml:space="preserve">realizar una investigación que sustente </w:t>
      </w:r>
      <w:r w:rsidR="00ED40EA">
        <w:rPr>
          <w:rFonts w:ascii="Times New Roman" w:eastAsia="Times New Roman" w:hAnsi="Times New Roman" w:cs="Times New Roman"/>
          <w:sz w:val="20"/>
          <w:szCs w:val="20"/>
        </w:rPr>
        <w:t>la propuesta de solución</w:t>
      </w:r>
      <w:r w:rsidR="008D32DD">
        <w:rPr>
          <w:rFonts w:ascii="Times New Roman" w:eastAsia="Times New Roman" w:hAnsi="Times New Roman" w:cs="Times New Roman"/>
          <w:sz w:val="20"/>
          <w:szCs w:val="20"/>
        </w:rPr>
        <w:t xml:space="preserve"> de este trabajo terminal</w:t>
      </w:r>
      <w:r w:rsidR="00C7121A">
        <w:rPr>
          <w:rFonts w:ascii="Times New Roman" w:eastAsia="Times New Roman" w:hAnsi="Times New Roman" w:cs="Times New Roman"/>
          <w:sz w:val="20"/>
          <w:szCs w:val="20"/>
        </w:rPr>
        <w:t>.</w:t>
      </w:r>
    </w:p>
    <w:p w14:paraId="5204A0A9" w14:textId="77777777" w:rsidR="00C7121A" w:rsidRDefault="00C7121A" w:rsidP="001D4DCB">
      <w:pPr>
        <w:jc w:val="both"/>
        <w:rPr>
          <w:rFonts w:ascii="Times New Roman" w:eastAsia="Times New Roman" w:hAnsi="Times New Roman" w:cs="Times New Roman"/>
          <w:sz w:val="20"/>
          <w:szCs w:val="20"/>
        </w:rPr>
      </w:pPr>
    </w:p>
    <w:p w14:paraId="2C58AF53" w14:textId="23910EE8" w:rsidR="00FD7864" w:rsidRDefault="00E35146" w:rsidP="001D4DCB">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La disponibilidad de los ED</w:t>
      </w:r>
      <w:r w:rsidR="003E32E4">
        <w:rPr>
          <w:rFonts w:ascii="Times New Roman" w:eastAsia="Times New Roman" w:hAnsi="Times New Roman" w:cs="Times New Roman"/>
          <w:sz w:val="20"/>
          <w:szCs w:val="20"/>
        </w:rPr>
        <w:t>T</w:t>
      </w:r>
      <w:r w:rsidR="00E7701A">
        <w:rPr>
          <w:rFonts w:ascii="Times New Roman" w:eastAsia="Times New Roman" w:hAnsi="Times New Roman" w:cs="Times New Roman"/>
          <w:sz w:val="20"/>
          <w:szCs w:val="20"/>
        </w:rPr>
        <w:t xml:space="preserve"> se podrá mantener </w:t>
      </w:r>
      <w:r w:rsidR="008F14B0">
        <w:rPr>
          <w:rFonts w:ascii="Times New Roman" w:eastAsia="Times New Roman" w:hAnsi="Times New Roman" w:cs="Times New Roman"/>
          <w:sz w:val="20"/>
          <w:szCs w:val="20"/>
        </w:rPr>
        <w:t>durante</w:t>
      </w:r>
      <w:r w:rsidR="00E7701A">
        <w:rPr>
          <w:rFonts w:ascii="Times New Roman" w:eastAsia="Times New Roman" w:hAnsi="Times New Roman" w:cs="Times New Roman"/>
          <w:sz w:val="20"/>
          <w:szCs w:val="20"/>
        </w:rPr>
        <w:t xml:space="preserve"> lo</w:t>
      </w:r>
      <w:r w:rsidR="008F14B0">
        <w:rPr>
          <w:rFonts w:ascii="Times New Roman" w:eastAsia="Times New Roman" w:hAnsi="Times New Roman" w:cs="Times New Roman"/>
          <w:sz w:val="20"/>
          <w:szCs w:val="20"/>
        </w:rPr>
        <w:t>s movimientos que realice el control de seguridad</w:t>
      </w:r>
      <w:r w:rsidR="003E32E4">
        <w:rPr>
          <w:rFonts w:ascii="Times New Roman" w:eastAsia="Times New Roman" w:hAnsi="Times New Roman" w:cs="Times New Roman"/>
          <w:sz w:val="20"/>
          <w:szCs w:val="20"/>
        </w:rPr>
        <w:t xml:space="preserve"> EDR</w:t>
      </w:r>
      <w:r w:rsidR="006822FA">
        <w:rPr>
          <w:rFonts w:ascii="Times New Roman" w:eastAsia="Times New Roman" w:hAnsi="Times New Roman" w:cs="Times New Roman"/>
          <w:sz w:val="20"/>
          <w:szCs w:val="20"/>
        </w:rPr>
        <w:t>, si se integran en el mismo</w:t>
      </w:r>
      <w:r w:rsidR="00814A63">
        <w:rPr>
          <w:rFonts w:ascii="Times New Roman" w:eastAsia="Times New Roman" w:hAnsi="Times New Roman" w:cs="Times New Roman"/>
          <w:sz w:val="20"/>
          <w:szCs w:val="20"/>
        </w:rPr>
        <w:t>:</w:t>
      </w:r>
      <w:r w:rsidR="006822FA">
        <w:rPr>
          <w:rFonts w:ascii="Times New Roman" w:eastAsia="Times New Roman" w:hAnsi="Times New Roman" w:cs="Times New Roman"/>
          <w:sz w:val="20"/>
          <w:szCs w:val="20"/>
        </w:rPr>
        <w:t xml:space="preserve"> la estrategia de movimiento</w:t>
      </w:r>
      <w:r w:rsidR="00814A63">
        <w:rPr>
          <w:rFonts w:ascii="Times New Roman" w:eastAsia="Times New Roman" w:hAnsi="Times New Roman" w:cs="Times New Roman"/>
          <w:sz w:val="20"/>
          <w:szCs w:val="20"/>
        </w:rPr>
        <w:t xml:space="preserve"> diseñada</w:t>
      </w:r>
      <w:r w:rsidR="006822FA">
        <w:rPr>
          <w:rFonts w:ascii="Times New Roman" w:eastAsia="Times New Roman" w:hAnsi="Times New Roman" w:cs="Times New Roman"/>
          <w:sz w:val="20"/>
          <w:szCs w:val="20"/>
        </w:rPr>
        <w:t xml:space="preserve"> y el algoritmo de transición suave </w:t>
      </w:r>
      <w:r w:rsidR="0087302C">
        <w:rPr>
          <w:rFonts w:ascii="Times New Roman" w:eastAsia="Times New Roman" w:hAnsi="Times New Roman" w:cs="Times New Roman"/>
          <w:sz w:val="20"/>
          <w:szCs w:val="20"/>
        </w:rPr>
        <w:t>que permitan minimizar el tiempo de no disponibilidad del ED</w:t>
      </w:r>
      <w:r w:rsidR="007E22B6">
        <w:rPr>
          <w:rFonts w:ascii="Times New Roman" w:eastAsia="Times New Roman" w:hAnsi="Times New Roman" w:cs="Times New Roman"/>
          <w:sz w:val="20"/>
          <w:szCs w:val="20"/>
        </w:rPr>
        <w:t>T</w:t>
      </w:r>
      <w:r w:rsidR="00934A7F">
        <w:rPr>
          <w:rFonts w:ascii="Times New Roman" w:eastAsia="Times New Roman" w:hAnsi="Times New Roman" w:cs="Times New Roman"/>
          <w:sz w:val="20"/>
          <w:szCs w:val="20"/>
        </w:rPr>
        <w:t xml:space="preserve"> en tiempos cercanos a cero en cada movimiento que el control EDR realice.</w:t>
      </w:r>
    </w:p>
    <w:p w14:paraId="18040397" w14:textId="77777777" w:rsidR="008F14B0" w:rsidRDefault="008F14B0" w:rsidP="001D4DCB">
      <w:pPr>
        <w:jc w:val="both"/>
        <w:rPr>
          <w:rFonts w:ascii="Times New Roman" w:eastAsia="Times New Roman" w:hAnsi="Times New Roman" w:cs="Times New Roman"/>
          <w:sz w:val="20"/>
          <w:szCs w:val="20"/>
        </w:rPr>
      </w:pPr>
    </w:p>
    <w:p w14:paraId="0C500D6D" w14:textId="240077C4" w:rsidR="00D50AE2" w:rsidRDefault="08E2A976" w:rsidP="00D50AE2">
      <w:pPr>
        <w:jc w:val="both"/>
        <w:rPr>
          <w:rFonts w:ascii="Times New Roman" w:eastAsia="Times New Roman" w:hAnsi="Times New Roman" w:cs="Times New Roman"/>
          <w:sz w:val="20"/>
          <w:szCs w:val="20"/>
        </w:rPr>
      </w:pPr>
      <w:r w:rsidRPr="7C32C738">
        <w:rPr>
          <w:rFonts w:ascii="Times New Roman" w:eastAsia="Times New Roman" w:hAnsi="Times New Roman" w:cs="Times New Roman"/>
          <w:sz w:val="20"/>
          <w:szCs w:val="20"/>
        </w:rPr>
        <w:t>Por eso, en este trabajo terminal se</w:t>
      </w:r>
      <w:r w:rsidR="1BE0965E" w:rsidRPr="7C32C738">
        <w:rPr>
          <w:rFonts w:ascii="Times New Roman" w:eastAsia="Times New Roman" w:hAnsi="Times New Roman" w:cs="Times New Roman"/>
          <w:sz w:val="20"/>
          <w:szCs w:val="20"/>
        </w:rPr>
        <w:t xml:space="preserve"> propone el uso</w:t>
      </w:r>
      <w:r w:rsidRPr="7C32C738">
        <w:rPr>
          <w:rFonts w:ascii="Times New Roman" w:eastAsia="Times New Roman" w:hAnsi="Times New Roman" w:cs="Times New Roman"/>
          <w:sz w:val="20"/>
          <w:szCs w:val="20"/>
        </w:rPr>
        <w:t xml:space="preserve"> del método científico y el método experimental para</w:t>
      </w:r>
      <w:r w:rsidR="45A41F59" w:rsidRPr="7C32C738">
        <w:rPr>
          <w:rFonts w:ascii="Times New Roman" w:eastAsia="Times New Roman" w:hAnsi="Times New Roman" w:cs="Times New Roman"/>
          <w:sz w:val="20"/>
          <w:szCs w:val="20"/>
        </w:rPr>
        <w:t xml:space="preserve"> determinar los requisitos de diseño y las pruebas de funcionalidad que garanticen el cumplimiento</w:t>
      </w:r>
      <w:r w:rsidR="1E146BAF" w:rsidRPr="7C32C738">
        <w:rPr>
          <w:rFonts w:ascii="Times New Roman" w:eastAsia="Times New Roman" w:hAnsi="Times New Roman" w:cs="Times New Roman"/>
          <w:sz w:val="20"/>
          <w:szCs w:val="20"/>
        </w:rPr>
        <w:t xml:space="preserve"> de los </w:t>
      </w:r>
      <w:r w:rsidR="711CD891" w:rsidRPr="7C32C738">
        <w:rPr>
          <w:rFonts w:ascii="Times New Roman" w:eastAsia="Times New Roman" w:hAnsi="Times New Roman" w:cs="Times New Roman"/>
          <w:sz w:val="20"/>
          <w:szCs w:val="20"/>
        </w:rPr>
        <w:t>objetivos que se plantean en este trabajo.</w:t>
      </w:r>
      <w:r w:rsidR="2EED0947" w:rsidRPr="7C32C738">
        <w:rPr>
          <w:rFonts w:ascii="Times New Roman" w:eastAsia="Times New Roman" w:hAnsi="Times New Roman" w:cs="Times New Roman"/>
          <w:sz w:val="20"/>
          <w:szCs w:val="20"/>
        </w:rPr>
        <w:t xml:space="preserve"> Cada método aportará una visión que complementará</w:t>
      </w:r>
      <w:r w:rsidR="47317CC1" w:rsidRPr="7C32C738">
        <w:rPr>
          <w:rFonts w:ascii="Times New Roman" w:eastAsia="Times New Roman" w:hAnsi="Times New Roman" w:cs="Times New Roman"/>
          <w:sz w:val="20"/>
          <w:szCs w:val="20"/>
        </w:rPr>
        <w:t>n</w:t>
      </w:r>
      <w:r w:rsidR="2EED0947" w:rsidRPr="7C32C738">
        <w:rPr>
          <w:rFonts w:ascii="Times New Roman" w:eastAsia="Times New Roman" w:hAnsi="Times New Roman" w:cs="Times New Roman"/>
          <w:sz w:val="20"/>
          <w:szCs w:val="20"/>
        </w:rPr>
        <w:t xml:space="preserve"> el proceso de </w:t>
      </w:r>
      <w:r w:rsidR="001379B7" w:rsidRPr="7C32C738">
        <w:rPr>
          <w:rFonts w:ascii="Times New Roman" w:eastAsia="Times New Roman" w:hAnsi="Times New Roman" w:cs="Times New Roman"/>
          <w:sz w:val="20"/>
          <w:szCs w:val="20"/>
        </w:rPr>
        <w:t>investigación propuesto</w:t>
      </w:r>
      <w:r w:rsidR="47317CC1" w:rsidRPr="7C32C738">
        <w:rPr>
          <w:rFonts w:ascii="Times New Roman" w:eastAsia="Times New Roman" w:hAnsi="Times New Roman" w:cs="Times New Roman"/>
          <w:sz w:val="20"/>
          <w:szCs w:val="20"/>
        </w:rPr>
        <w:t xml:space="preserve"> para este </w:t>
      </w:r>
      <w:r w:rsidR="49DA2247" w:rsidRPr="7C32C738">
        <w:rPr>
          <w:rFonts w:ascii="Times New Roman" w:eastAsia="Times New Roman" w:hAnsi="Times New Roman" w:cs="Times New Roman"/>
          <w:sz w:val="20"/>
          <w:szCs w:val="20"/>
        </w:rPr>
        <w:t>trabajo terminal</w:t>
      </w:r>
      <w:r w:rsidR="47317CC1" w:rsidRPr="7C32C738">
        <w:rPr>
          <w:rFonts w:ascii="Times New Roman" w:eastAsia="Times New Roman" w:hAnsi="Times New Roman" w:cs="Times New Roman"/>
          <w:sz w:val="20"/>
          <w:szCs w:val="20"/>
        </w:rPr>
        <w:t>.</w:t>
      </w:r>
    </w:p>
    <w:p w14:paraId="33ACEEC0" w14:textId="77777777" w:rsidR="00D50AE2" w:rsidRDefault="00D50AE2" w:rsidP="001D4DCB">
      <w:pPr>
        <w:jc w:val="both"/>
        <w:rPr>
          <w:rFonts w:ascii="Times New Roman" w:eastAsia="Times New Roman" w:hAnsi="Times New Roman" w:cs="Times New Roman"/>
          <w:sz w:val="20"/>
          <w:szCs w:val="20"/>
        </w:rPr>
      </w:pPr>
    </w:p>
    <w:p w14:paraId="07F200AA" w14:textId="41FB29D1" w:rsidR="001D4DCB" w:rsidRDefault="001D4DCB" w:rsidP="001D4DCB">
      <w:pPr>
        <w:jc w:val="both"/>
        <w:rPr>
          <w:rFonts w:ascii="Times New Roman" w:eastAsia="Times New Roman" w:hAnsi="Times New Roman" w:cs="Times New Roman"/>
          <w:sz w:val="20"/>
          <w:szCs w:val="20"/>
        </w:rPr>
      </w:pPr>
      <w:r w:rsidRPr="007F2BB7">
        <w:rPr>
          <w:rFonts w:ascii="Times New Roman" w:eastAsia="Times New Roman" w:hAnsi="Times New Roman" w:cs="Times New Roman"/>
          <w:sz w:val="20"/>
          <w:szCs w:val="20"/>
        </w:rPr>
        <w:t xml:space="preserve">El método científico </w:t>
      </w:r>
      <w:r>
        <w:rPr>
          <w:rFonts w:ascii="Times New Roman" w:eastAsia="Times New Roman" w:hAnsi="Times New Roman" w:cs="Times New Roman"/>
          <w:sz w:val="20"/>
          <w:szCs w:val="20"/>
        </w:rPr>
        <w:t>reúne</w:t>
      </w:r>
      <w:r w:rsidRPr="007F2BB7">
        <w:rPr>
          <w:rFonts w:ascii="Times New Roman" w:eastAsia="Times New Roman" w:hAnsi="Times New Roman" w:cs="Times New Roman"/>
          <w:sz w:val="20"/>
          <w:szCs w:val="20"/>
        </w:rPr>
        <w:t xml:space="preserve"> una serie de características que permiten la obtención de nuevo </w:t>
      </w:r>
      <w:r w:rsidR="000765A7" w:rsidRPr="007F2BB7">
        <w:rPr>
          <w:rFonts w:ascii="Times New Roman" w:eastAsia="Times New Roman" w:hAnsi="Times New Roman" w:cs="Times New Roman"/>
          <w:sz w:val="20"/>
          <w:szCs w:val="20"/>
        </w:rPr>
        <w:t>conocimiento científico</w:t>
      </w:r>
      <w:r w:rsidRPr="007F2BB7">
        <w:rPr>
          <w:rFonts w:ascii="Times New Roman" w:eastAsia="Times New Roman" w:hAnsi="Times New Roman" w:cs="Times New Roman"/>
          <w:sz w:val="20"/>
          <w:szCs w:val="20"/>
        </w:rPr>
        <w:t xml:space="preserve">.  </w:t>
      </w:r>
      <w:r w:rsidR="000765A7" w:rsidRPr="007F2BB7">
        <w:rPr>
          <w:rFonts w:ascii="Times New Roman" w:eastAsia="Times New Roman" w:hAnsi="Times New Roman" w:cs="Times New Roman"/>
          <w:sz w:val="20"/>
          <w:szCs w:val="20"/>
        </w:rPr>
        <w:t>Es el único procedimiento</w:t>
      </w:r>
      <w:r w:rsidRPr="007F2BB7">
        <w:rPr>
          <w:rFonts w:ascii="Times New Roman" w:eastAsia="Times New Roman" w:hAnsi="Times New Roman" w:cs="Times New Roman"/>
          <w:sz w:val="20"/>
          <w:szCs w:val="20"/>
        </w:rPr>
        <w:t xml:space="preserve"> que no pretende obtener resultados definitivos y que se extiende a todos los campos del saber.</w:t>
      </w:r>
    </w:p>
    <w:p w14:paraId="51D232C1" w14:textId="77777777" w:rsidR="001D4DCB" w:rsidRDefault="001D4DCB">
      <w:pPr>
        <w:jc w:val="both"/>
        <w:rPr>
          <w:rFonts w:ascii="Times New Roman" w:eastAsia="Times New Roman" w:hAnsi="Times New Roman" w:cs="Times New Roman"/>
          <w:sz w:val="20"/>
          <w:szCs w:val="20"/>
        </w:rPr>
      </w:pPr>
    </w:p>
    <w:p w14:paraId="7CF659E9" w14:textId="1C82D9B9" w:rsidR="00D163EF" w:rsidRDefault="5EE659E7">
      <w:pPr>
        <w:jc w:val="both"/>
        <w:rPr>
          <w:rFonts w:ascii="Times New Roman" w:eastAsia="Times New Roman" w:hAnsi="Times New Roman" w:cs="Times New Roman"/>
          <w:sz w:val="20"/>
          <w:szCs w:val="20"/>
        </w:rPr>
      </w:pPr>
      <w:r w:rsidRPr="7C32C738">
        <w:rPr>
          <w:rFonts w:ascii="Times New Roman" w:eastAsia="Times New Roman" w:hAnsi="Times New Roman" w:cs="Times New Roman"/>
          <w:sz w:val="20"/>
          <w:szCs w:val="20"/>
        </w:rPr>
        <w:t>Las etapas del</w:t>
      </w:r>
      <w:r w:rsidR="7570A450" w:rsidRPr="7C32C738">
        <w:rPr>
          <w:rFonts w:ascii="Times New Roman" w:eastAsia="Times New Roman" w:hAnsi="Times New Roman" w:cs="Times New Roman"/>
          <w:sz w:val="20"/>
          <w:szCs w:val="20"/>
        </w:rPr>
        <w:t xml:space="preserve"> método científico corresponden de manera general con las del proceso del pensamiento reflexivo, como son: 1) </w:t>
      </w:r>
      <w:r w:rsidR="366ABAEB" w:rsidRPr="7C32C738">
        <w:rPr>
          <w:rFonts w:ascii="Times New Roman" w:eastAsia="Times New Roman" w:hAnsi="Times New Roman" w:cs="Times New Roman"/>
          <w:sz w:val="20"/>
          <w:szCs w:val="20"/>
        </w:rPr>
        <w:t xml:space="preserve">Definición y </w:t>
      </w:r>
      <w:r w:rsidR="58333A0B" w:rsidRPr="7C32C738">
        <w:rPr>
          <w:rFonts w:ascii="Times New Roman" w:eastAsia="Times New Roman" w:hAnsi="Times New Roman" w:cs="Times New Roman"/>
          <w:sz w:val="20"/>
          <w:szCs w:val="20"/>
        </w:rPr>
        <w:t>comprensión de</w:t>
      </w:r>
      <w:r w:rsidR="7570A450" w:rsidRPr="7C32C738">
        <w:rPr>
          <w:rFonts w:ascii="Times New Roman" w:eastAsia="Times New Roman" w:hAnsi="Times New Roman" w:cs="Times New Roman"/>
          <w:sz w:val="20"/>
          <w:szCs w:val="20"/>
        </w:rPr>
        <w:t xml:space="preserve"> una dificultad, 2) Búsqueda de una solución provisional, </w:t>
      </w:r>
      <w:r w:rsidR="002910BB">
        <w:rPr>
          <w:rFonts w:ascii="Times New Roman" w:eastAsia="Times New Roman" w:hAnsi="Times New Roman" w:cs="Times New Roman"/>
          <w:sz w:val="20"/>
          <w:szCs w:val="20"/>
        </w:rPr>
        <w:t>3</w:t>
      </w:r>
      <w:r w:rsidR="7570A450" w:rsidRPr="7C32C738">
        <w:rPr>
          <w:rFonts w:ascii="Times New Roman" w:eastAsia="Times New Roman" w:hAnsi="Times New Roman" w:cs="Times New Roman"/>
          <w:sz w:val="20"/>
          <w:szCs w:val="20"/>
        </w:rPr>
        <w:t>) Verificación de los resultados</w:t>
      </w:r>
      <w:r w:rsidR="617B6CB8" w:rsidRPr="7C32C738">
        <w:rPr>
          <w:rFonts w:ascii="Times New Roman" w:eastAsia="Times New Roman" w:hAnsi="Times New Roman" w:cs="Times New Roman"/>
          <w:sz w:val="20"/>
          <w:szCs w:val="20"/>
        </w:rPr>
        <w:t xml:space="preserve"> </w:t>
      </w:r>
      <w:r w:rsidR="7570A450" w:rsidRPr="7C32C738">
        <w:rPr>
          <w:rFonts w:ascii="Times New Roman" w:eastAsia="Times New Roman" w:hAnsi="Times New Roman" w:cs="Times New Roman"/>
          <w:sz w:val="20"/>
          <w:szCs w:val="20"/>
        </w:rPr>
        <w:t xml:space="preserve">obtenidos, y </w:t>
      </w:r>
      <w:r w:rsidR="002910BB">
        <w:rPr>
          <w:rFonts w:ascii="Times New Roman" w:eastAsia="Times New Roman" w:hAnsi="Times New Roman" w:cs="Times New Roman"/>
          <w:sz w:val="20"/>
          <w:szCs w:val="20"/>
        </w:rPr>
        <w:t>4</w:t>
      </w:r>
      <w:r w:rsidR="7570A450" w:rsidRPr="7C32C738">
        <w:rPr>
          <w:rFonts w:ascii="Times New Roman" w:eastAsia="Times New Roman" w:hAnsi="Times New Roman" w:cs="Times New Roman"/>
          <w:sz w:val="20"/>
          <w:szCs w:val="20"/>
        </w:rPr>
        <w:t>) Diseño de un esquema mental en cuanto a situaciones futuras para</w:t>
      </w:r>
      <w:ins w:id="0" w:author="Eleazar Aguirre Anaya" w:date="2022-04-28T12:57:00Z">
        <w:r w:rsidR="7570A450" w:rsidRPr="7C32C738">
          <w:rPr>
            <w:rFonts w:ascii="Times New Roman" w:eastAsia="Times New Roman" w:hAnsi="Times New Roman" w:cs="Times New Roman"/>
            <w:sz w:val="20"/>
            <w:szCs w:val="20"/>
          </w:rPr>
          <w:t xml:space="preserve"> </w:t>
        </w:r>
      </w:ins>
      <w:r w:rsidR="7570A450" w:rsidRPr="7C32C738">
        <w:rPr>
          <w:rFonts w:ascii="Times New Roman" w:eastAsia="Times New Roman" w:hAnsi="Times New Roman" w:cs="Times New Roman"/>
          <w:sz w:val="20"/>
          <w:szCs w:val="20"/>
        </w:rPr>
        <w:t>las que la situación actual será pertinente</w:t>
      </w:r>
      <w:r w:rsidR="785A6F52" w:rsidRPr="7C32C738">
        <w:rPr>
          <w:rFonts w:ascii="Times New Roman" w:eastAsia="Times New Roman" w:hAnsi="Times New Roman" w:cs="Times New Roman"/>
          <w:sz w:val="20"/>
          <w:szCs w:val="20"/>
        </w:rPr>
        <w:t xml:space="preserve"> [10]</w:t>
      </w:r>
      <w:r w:rsidR="7570A450" w:rsidRPr="7C32C738">
        <w:rPr>
          <w:rFonts w:ascii="Times New Roman" w:eastAsia="Times New Roman" w:hAnsi="Times New Roman" w:cs="Times New Roman"/>
          <w:sz w:val="20"/>
          <w:szCs w:val="20"/>
        </w:rPr>
        <w:t>.</w:t>
      </w:r>
    </w:p>
    <w:p w14:paraId="7A8B1F8A" w14:textId="77777777" w:rsidR="00D163EF" w:rsidRDefault="00D163EF">
      <w:pPr>
        <w:jc w:val="both"/>
        <w:rPr>
          <w:rFonts w:ascii="Times New Roman" w:eastAsia="Times New Roman" w:hAnsi="Times New Roman" w:cs="Times New Roman"/>
          <w:sz w:val="20"/>
          <w:szCs w:val="20"/>
        </w:rPr>
      </w:pPr>
    </w:p>
    <w:p w14:paraId="25668C08" w14:textId="3DCD4A7D" w:rsidR="007F0F7D" w:rsidRDefault="586B1361" w:rsidP="00755ED8">
      <w:pPr>
        <w:jc w:val="both"/>
        <w:rPr>
          <w:rFonts w:ascii="Times New Roman" w:eastAsia="Times New Roman" w:hAnsi="Times New Roman" w:cs="Times New Roman"/>
          <w:sz w:val="20"/>
          <w:szCs w:val="20"/>
        </w:rPr>
      </w:pPr>
      <w:r w:rsidRPr="7C32C738">
        <w:rPr>
          <w:rFonts w:ascii="Times New Roman" w:eastAsia="Times New Roman" w:hAnsi="Times New Roman" w:cs="Times New Roman"/>
          <w:sz w:val="20"/>
          <w:szCs w:val="20"/>
        </w:rPr>
        <w:lastRenderedPageBreak/>
        <w:t xml:space="preserve">Por otra parte, en el método con enfoque experimental </w:t>
      </w:r>
      <w:r w:rsidR="4C289942" w:rsidRPr="7C32C738">
        <w:rPr>
          <w:rFonts w:ascii="Times New Roman" w:eastAsia="Times New Roman" w:hAnsi="Times New Roman" w:cs="Times New Roman"/>
          <w:sz w:val="20"/>
          <w:szCs w:val="20"/>
        </w:rPr>
        <w:t>se</w:t>
      </w:r>
      <w:r w:rsidRPr="7C32C738">
        <w:rPr>
          <w:rFonts w:ascii="Times New Roman" w:eastAsia="Times New Roman" w:hAnsi="Times New Roman" w:cs="Times New Roman"/>
          <w:sz w:val="20"/>
          <w:szCs w:val="20"/>
        </w:rPr>
        <w:t xml:space="preserve"> manipula</w:t>
      </w:r>
      <w:r w:rsidR="4C289942" w:rsidRPr="7C32C738">
        <w:rPr>
          <w:rFonts w:ascii="Times New Roman" w:eastAsia="Times New Roman" w:hAnsi="Times New Roman" w:cs="Times New Roman"/>
          <w:sz w:val="20"/>
          <w:szCs w:val="20"/>
        </w:rPr>
        <w:t>n</w:t>
      </w:r>
      <w:r w:rsidRPr="7C32C738">
        <w:rPr>
          <w:rFonts w:ascii="Times New Roman" w:eastAsia="Times New Roman" w:hAnsi="Times New Roman" w:cs="Times New Roman"/>
          <w:sz w:val="20"/>
          <w:szCs w:val="20"/>
        </w:rPr>
        <w:t xml:space="preserve"> una o más variables de estudio, para controlar el aumento o disminución de esas variables y su efecto en las conductas observadas. Esto se lleva a cabo en condiciones rigurosamente controladas, con el fin de describir de qué modo o por qué causa se produce una situación o acontecimiento particular</w:t>
      </w:r>
      <w:r w:rsidR="0C190948" w:rsidRPr="7C32C738">
        <w:rPr>
          <w:rFonts w:ascii="Times New Roman" w:eastAsia="Times New Roman" w:hAnsi="Times New Roman" w:cs="Times New Roman"/>
          <w:sz w:val="20"/>
          <w:szCs w:val="20"/>
        </w:rPr>
        <w:t xml:space="preserve"> [11]</w:t>
      </w:r>
      <w:r w:rsidRPr="7C32C738">
        <w:rPr>
          <w:rFonts w:ascii="Times New Roman" w:eastAsia="Times New Roman" w:hAnsi="Times New Roman" w:cs="Times New Roman"/>
          <w:sz w:val="20"/>
          <w:szCs w:val="20"/>
        </w:rPr>
        <w:t>.</w:t>
      </w:r>
    </w:p>
    <w:p w14:paraId="701A3459" w14:textId="6990A080" w:rsidR="00D163EF" w:rsidRDefault="00D163EF">
      <w:pPr>
        <w:jc w:val="both"/>
        <w:rPr>
          <w:rFonts w:ascii="Times New Roman" w:eastAsia="Times New Roman" w:hAnsi="Times New Roman" w:cs="Times New Roman"/>
          <w:sz w:val="20"/>
          <w:szCs w:val="20"/>
        </w:rPr>
      </w:pPr>
    </w:p>
    <w:p w14:paraId="6C6A4DBA" w14:textId="7AB53956" w:rsidR="008F4FC1" w:rsidRDefault="008F4FC1">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Para </w:t>
      </w:r>
      <w:r w:rsidR="000272F5">
        <w:rPr>
          <w:rFonts w:ascii="Times New Roman" w:eastAsia="Times New Roman" w:hAnsi="Times New Roman" w:cs="Times New Roman"/>
          <w:sz w:val="20"/>
          <w:szCs w:val="20"/>
        </w:rPr>
        <w:t>este trabajo terminal</w:t>
      </w:r>
      <w:r>
        <w:rPr>
          <w:rFonts w:ascii="Times New Roman" w:eastAsia="Times New Roman" w:hAnsi="Times New Roman" w:cs="Times New Roman"/>
          <w:sz w:val="20"/>
          <w:szCs w:val="20"/>
        </w:rPr>
        <w:t xml:space="preserve"> se definen las siguientes etapas </w:t>
      </w:r>
      <w:r w:rsidR="000272F5">
        <w:rPr>
          <w:rFonts w:ascii="Times New Roman" w:eastAsia="Times New Roman" w:hAnsi="Times New Roman" w:cs="Times New Roman"/>
          <w:sz w:val="20"/>
          <w:szCs w:val="20"/>
        </w:rPr>
        <w:t>en el método experimental</w:t>
      </w:r>
      <w:r>
        <w:rPr>
          <w:rFonts w:ascii="Times New Roman" w:eastAsia="Times New Roman" w:hAnsi="Times New Roman" w:cs="Times New Roman"/>
          <w:sz w:val="20"/>
          <w:szCs w:val="20"/>
        </w:rPr>
        <w:t>:</w:t>
      </w:r>
    </w:p>
    <w:p w14:paraId="0533BAE4" w14:textId="44BAA345" w:rsidR="000272F5" w:rsidRDefault="000272F5" w:rsidP="000272F5">
      <w:pPr>
        <w:pStyle w:val="paragraph"/>
        <w:spacing w:before="0" w:beforeAutospacing="0" w:after="0" w:afterAutospacing="0"/>
        <w:ind w:left="720"/>
        <w:jc w:val="both"/>
        <w:textAlignment w:val="baseline"/>
        <w:rPr>
          <w:rFonts w:ascii="Segoe UI" w:hAnsi="Segoe UI" w:cs="Segoe UI"/>
          <w:sz w:val="18"/>
          <w:szCs w:val="18"/>
        </w:rPr>
      </w:pPr>
      <w:r>
        <w:rPr>
          <w:rStyle w:val="normaltextrun"/>
          <w:sz w:val="20"/>
          <w:szCs w:val="20"/>
          <w:lang w:val="es-419"/>
        </w:rPr>
        <w:t>1ra etapa</w:t>
      </w:r>
      <w:r>
        <w:rPr>
          <w:rStyle w:val="normaltextrun"/>
          <w:sz w:val="20"/>
          <w:szCs w:val="20"/>
          <w:lang w:val="es-419"/>
        </w:rPr>
        <w:tab/>
      </w:r>
      <w:r w:rsidR="001F2BD9">
        <w:rPr>
          <w:rStyle w:val="normaltextrun"/>
          <w:sz w:val="20"/>
          <w:szCs w:val="20"/>
          <w:lang w:val="es-419"/>
        </w:rPr>
        <w:t>análisis</w:t>
      </w:r>
      <w:r>
        <w:rPr>
          <w:rStyle w:val="normaltextrun"/>
          <w:sz w:val="20"/>
          <w:szCs w:val="20"/>
          <w:lang w:val="es-419"/>
        </w:rPr>
        <w:t xml:space="preserve"> y </w:t>
      </w:r>
      <w:r w:rsidR="001F2BD9">
        <w:rPr>
          <w:rStyle w:val="normaltextrun"/>
          <w:sz w:val="20"/>
          <w:szCs w:val="20"/>
          <w:lang w:val="es-419"/>
        </w:rPr>
        <w:t>revisión</w:t>
      </w:r>
      <w:r>
        <w:rPr>
          <w:rStyle w:val="normaltextrun"/>
          <w:sz w:val="20"/>
          <w:szCs w:val="20"/>
          <w:lang w:val="es-419"/>
        </w:rPr>
        <w:t xml:space="preserve"> del estado del arte</w:t>
      </w:r>
      <w:r>
        <w:rPr>
          <w:rStyle w:val="eop"/>
          <w:sz w:val="20"/>
          <w:szCs w:val="20"/>
        </w:rPr>
        <w:t> </w:t>
      </w:r>
    </w:p>
    <w:p w14:paraId="2C955EEC" w14:textId="0A42876E" w:rsidR="000272F5" w:rsidRDefault="000272F5" w:rsidP="000272F5">
      <w:pPr>
        <w:pStyle w:val="paragraph"/>
        <w:spacing w:before="0" w:beforeAutospacing="0" w:after="0" w:afterAutospacing="0"/>
        <w:ind w:left="720"/>
        <w:jc w:val="both"/>
        <w:textAlignment w:val="baseline"/>
        <w:rPr>
          <w:rFonts w:ascii="Segoe UI" w:hAnsi="Segoe UI" w:cs="Segoe UI"/>
          <w:sz w:val="18"/>
          <w:szCs w:val="18"/>
        </w:rPr>
      </w:pPr>
      <w:r>
        <w:rPr>
          <w:rStyle w:val="normaltextrun"/>
          <w:sz w:val="20"/>
          <w:szCs w:val="20"/>
          <w:lang w:val="es-419"/>
        </w:rPr>
        <w:t>2da etapa</w:t>
      </w:r>
      <w:r>
        <w:rPr>
          <w:rStyle w:val="normaltextrun"/>
          <w:sz w:val="20"/>
          <w:szCs w:val="20"/>
          <w:lang w:val="es-419"/>
        </w:rPr>
        <w:tab/>
        <w:t>diseño de experimentos</w:t>
      </w:r>
      <w:r>
        <w:rPr>
          <w:rStyle w:val="eop"/>
          <w:sz w:val="20"/>
          <w:szCs w:val="20"/>
        </w:rPr>
        <w:t> </w:t>
      </w:r>
    </w:p>
    <w:p w14:paraId="79675002" w14:textId="2B625E74" w:rsidR="000272F5" w:rsidRDefault="000272F5" w:rsidP="000272F5">
      <w:pPr>
        <w:pStyle w:val="paragraph"/>
        <w:spacing w:before="0" w:beforeAutospacing="0" w:after="0" w:afterAutospacing="0"/>
        <w:ind w:left="720"/>
        <w:jc w:val="both"/>
        <w:textAlignment w:val="baseline"/>
        <w:rPr>
          <w:rFonts w:ascii="Segoe UI" w:hAnsi="Segoe UI" w:cs="Segoe UI"/>
          <w:sz w:val="18"/>
          <w:szCs w:val="18"/>
        </w:rPr>
      </w:pPr>
      <w:r>
        <w:rPr>
          <w:rStyle w:val="normaltextrun"/>
          <w:sz w:val="20"/>
          <w:szCs w:val="20"/>
          <w:lang w:val="es-419"/>
        </w:rPr>
        <w:t>3ra etapa</w:t>
      </w:r>
      <w:r>
        <w:rPr>
          <w:rStyle w:val="normaltextrun"/>
          <w:sz w:val="20"/>
          <w:szCs w:val="20"/>
          <w:lang w:val="es-419"/>
        </w:rPr>
        <w:tab/>
        <w:t>ejecución de experimentos</w:t>
      </w:r>
      <w:r>
        <w:rPr>
          <w:rStyle w:val="eop"/>
          <w:sz w:val="20"/>
          <w:szCs w:val="20"/>
        </w:rPr>
        <w:t> </w:t>
      </w:r>
    </w:p>
    <w:p w14:paraId="0B75597C" w14:textId="3F78A43F" w:rsidR="000272F5" w:rsidRDefault="000272F5" w:rsidP="000272F5">
      <w:pPr>
        <w:pStyle w:val="paragraph"/>
        <w:spacing w:before="0" w:beforeAutospacing="0" w:after="0" w:afterAutospacing="0"/>
        <w:ind w:left="720"/>
        <w:jc w:val="both"/>
        <w:textAlignment w:val="baseline"/>
        <w:rPr>
          <w:rFonts w:ascii="Segoe UI" w:hAnsi="Segoe UI" w:cs="Segoe UI"/>
          <w:sz w:val="18"/>
          <w:szCs w:val="18"/>
        </w:rPr>
      </w:pPr>
      <w:r>
        <w:rPr>
          <w:rStyle w:val="normaltextrun"/>
          <w:sz w:val="20"/>
          <w:szCs w:val="20"/>
          <w:lang w:val="es-419"/>
        </w:rPr>
        <w:t>4ta etapa</w:t>
      </w:r>
      <w:r>
        <w:rPr>
          <w:rStyle w:val="normaltextrun"/>
          <w:sz w:val="20"/>
          <w:szCs w:val="20"/>
          <w:lang w:val="es-419"/>
        </w:rPr>
        <w:tab/>
      </w:r>
      <w:r>
        <w:rPr>
          <w:rStyle w:val="normaltextrun"/>
          <w:sz w:val="20"/>
          <w:szCs w:val="20"/>
          <w:lang w:val="es-419"/>
        </w:rPr>
        <w:tab/>
      </w:r>
      <w:r w:rsidR="001F2BD9">
        <w:rPr>
          <w:rStyle w:val="normaltextrun"/>
          <w:sz w:val="20"/>
          <w:szCs w:val="20"/>
          <w:lang w:val="es-419"/>
        </w:rPr>
        <w:t>análisis</w:t>
      </w:r>
      <w:r>
        <w:rPr>
          <w:rStyle w:val="normaltextrun"/>
          <w:sz w:val="20"/>
          <w:szCs w:val="20"/>
          <w:lang w:val="es-419"/>
        </w:rPr>
        <w:t xml:space="preserve"> de resultados</w:t>
      </w:r>
      <w:r>
        <w:rPr>
          <w:rStyle w:val="eop"/>
          <w:sz w:val="20"/>
          <w:szCs w:val="20"/>
        </w:rPr>
        <w:t> </w:t>
      </w:r>
    </w:p>
    <w:p w14:paraId="2FF6AE28" w14:textId="1DB5A943" w:rsidR="000272F5" w:rsidRDefault="000272F5" w:rsidP="000272F5">
      <w:pPr>
        <w:pStyle w:val="paragraph"/>
        <w:spacing w:before="0" w:beforeAutospacing="0" w:after="0" w:afterAutospacing="0"/>
        <w:ind w:left="720"/>
        <w:jc w:val="both"/>
        <w:textAlignment w:val="baseline"/>
        <w:rPr>
          <w:rFonts w:ascii="Segoe UI" w:hAnsi="Segoe UI" w:cs="Segoe UI"/>
          <w:sz w:val="18"/>
          <w:szCs w:val="18"/>
        </w:rPr>
      </w:pPr>
      <w:r>
        <w:rPr>
          <w:rStyle w:val="normaltextrun"/>
          <w:sz w:val="20"/>
          <w:szCs w:val="20"/>
          <w:lang w:val="es-419"/>
        </w:rPr>
        <w:t>5ta et</w:t>
      </w:r>
      <w:r w:rsidR="001F2BD9">
        <w:rPr>
          <w:rStyle w:val="normaltextrun"/>
          <w:sz w:val="20"/>
          <w:szCs w:val="20"/>
          <w:lang w:val="es-419"/>
        </w:rPr>
        <w:t>apa</w:t>
      </w:r>
      <w:r w:rsidR="001F2BD9">
        <w:rPr>
          <w:rStyle w:val="normaltextrun"/>
          <w:sz w:val="20"/>
          <w:szCs w:val="20"/>
          <w:lang w:val="es-419"/>
        </w:rPr>
        <w:tab/>
      </w:r>
      <w:r w:rsidR="001F2BD9">
        <w:rPr>
          <w:rStyle w:val="normaltextrun"/>
          <w:sz w:val="20"/>
          <w:szCs w:val="20"/>
          <w:lang w:val="es-419"/>
        </w:rPr>
        <w:tab/>
      </w:r>
      <w:r>
        <w:rPr>
          <w:rStyle w:val="normaltextrun"/>
          <w:sz w:val="20"/>
          <w:szCs w:val="20"/>
          <w:lang w:val="es-419"/>
        </w:rPr>
        <w:t>diseño de la estr</w:t>
      </w:r>
      <w:r w:rsidR="00E576E9">
        <w:rPr>
          <w:rStyle w:val="normaltextrun"/>
          <w:sz w:val="20"/>
          <w:szCs w:val="20"/>
          <w:lang w:val="es-419"/>
        </w:rPr>
        <w:t>at</w:t>
      </w:r>
      <w:r>
        <w:rPr>
          <w:rStyle w:val="normaltextrun"/>
          <w:sz w:val="20"/>
          <w:szCs w:val="20"/>
          <w:lang w:val="es-419"/>
        </w:rPr>
        <w:t>eg</w:t>
      </w:r>
      <w:r w:rsidR="00E576E9">
        <w:rPr>
          <w:rStyle w:val="normaltextrun"/>
          <w:sz w:val="20"/>
          <w:szCs w:val="20"/>
          <w:lang w:val="es-419"/>
        </w:rPr>
        <w:t>i</w:t>
      </w:r>
      <w:r>
        <w:rPr>
          <w:rStyle w:val="normaltextrun"/>
          <w:sz w:val="20"/>
          <w:szCs w:val="20"/>
          <w:lang w:val="es-419"/>
        </w:rPr>
        <w:t xml:space="preserve">a de </w:t>
      </w:r>
      <w:r w:rsidR="00E576E9">
        <w:rPr>
          <w:rStyle w:val="normaltextrun"/>
          <w:sz w:val="20"/>
          <w:szCs w:val="20"/>
          <w:lang w:val="es-419"/>
        </w:rPr>
        <w:t>movimiento</w:t>
      </w:r>
    </w:p>
    <w:p w14:paraId="258412A5" w14:textId="4CF99428" w:rsidR="000272F5" w:rsidRDefault="000272F5" w:rsidP="000272F5">
      <w:pPr>
        <w:pStyle w:val="paragraph"/>
        <w:spacing w:before="0" w:beforeAutospacing="0" w:after="0" w:afterAutospacing="0"/>
        <w:ind w:left="720"/>
        <w:jc w:val="both"/>
        <w:textAlignment w:val="baseline"/>
        <w:rPr>
          <w:rFonts w:ascii="Segoe UI" w:hAnsi="Segoe UI" w:cs="Segoe UI"/>
          <w:sz w:val="18"/>
          <w:szCs w:val="18"/>
        </w:rPr>
      </w:pPr>
      <w:r>
        <w:rPr>
          <w:rStyle w:val="normaltextrun"/>
          <w:sz w:val="20"/>
          <w:szCs w:val="20"/>
          <w:lang w:val="es-419"/>
        </w:rPr>
        <w:t>6ta etapa</w:t>
      </w:r>
      <w:r w:rsidR="001F2BD9">
        <w:rPr>
          <w:rStyle w:val="normaltextrun"/>
          <w:sz w:val="20"/>
          <w:szCs w:val="20"/>
          <w:lang w:val="es-419"/>
        </w:rPr>
        <w:tab/>
      </w:r>
      <w:r w:rsidR="001F2BD9">
        <w:rPr>
          <w:rStyle w:val="normaltextrun"/>
          <w:sz w:val="20"/>
          <w:szCs w:val="20"/>
          <w:lang w:val="es-419"/>
        </w:rPr>
        <w:tab/>
      </w:r>
      <w:r>
        <w:rPr>
          <w:rStyle w:val="normaltextrun"/>
          <w:sz w:val="20"/>
          <w:szCs w:val="20"/>
          <w:lang w:val="es-419"/>
        </w:rPr>
        <w:t xml:space="preserve">pruebas y </w:t>
      </w:r>
      <w:r w:rsidR="00E576E9">
        <w:rPr>
          <w:rStyle w:val="normaltextrun"/>
          <w:sz w:val="20"/>
          <w:szCs w:val="20"/>
          <w:lang w:val="es-419"/>
        </w:rPr>
        <w:t>análisis</w:t>
      </w:r>
      <w:r>
        <w:rPr>
          <w:rStyle w:val="normaltextrun"/>
          <w:sz w:val="20"/>
          <w:szCs w:val="20"/>
          <w:lang w:val="es-419"/>
        </w:rPr>
        <w:t xml:space="preserve"> de resultados</w:t>
      </w:r>
      <w:r>
        <w:rPr>
          <w:rStyle w:val="eop"/>
          <w:sz w:val="20"/>
          <w:szCs w:val="20"/>
        </w:rPr>
        <w:t> </w:t>
      </w:r>
    </w:p>
    <w:p w14:paraId="71DC57E0" w14:textId="77777777" w:rsidR="008C3814" w:rsidRDefault="008C3814">
      <w:pPr>
        <w:jc w:val="both"/>
        <w:rPr>
          <w:rFonts w:ascii="Times New Roman" w:eastAsia="Times New Roman" w:hAnsi="Times New Roman" w:cs="Times New Roman"/>
          <w:sz w:val="20"/>
          <w:szCs w:val="20"/>
        </w:rPr>
      </w:pPr>
    </w:p>
    <w:p w14:paraId="71DC57E1" w14:textId="77777777" w:rsidR="008C3814" w:rsidRDefault="006046DD">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6. Cronograma</w:t>
      </w:r>
    </w:p>
    <w:p w14:paraId="71DC57E2" w14:textId="77777777" w:rsidR="008C3814" w:rsidRDefault="008C3814">
      <w:pPr>
        <w:jc w:val="both"/>
        <w:rPr>
          <w:rFonts w:ascii="Times New Roman" w:eastAsia="Times New Roman" w:hAnsi="Times New Roman" w:cs="Times New Roman"/>
          <w:sz w:val="20"/>
          <w:szCs w:val="20"/>
        </w:rPr>
      </w:pPr>
    </w:p>
    <w:p w14:paraId="71DC57E3" w14:textId="5B2B02DA" w:rsidR="008C3814" w:rsidRDefault="005845DC">
      <w:pPr>
        <w:jc w:val="both"/>
        <w:rPr>
          <w:rFonts w:ascii="Times New Roman" w:eastAsia="Times New Roman" w:hAnsi="Times New Roman" w:cs="Times New Roman"/>
          <w:sz w:val="20"/>
          <w:szCs w:val="20"/>
        </w:rPr>
      </w:pPr>
      <w:r w:rsidRPr="005845DC">
        <w:rPr>
          <w:rFonts w:ascii="Times New Roman" w:eastAsia="Times New Roman" w:hAnsi="Times New Roman" w:cs="Times New Roman"/>
          <w:b/>
          <w:bCs/>
          <w:sz w:val="20"/>
          <w:szCs w:val="20"/>
        </w:rPr>
        <w:t>Nombre del alumno:</w:t>
      </w:r>
      <w:r>
        <w:rPr>
          <w:rFonts w:ascii="Times New Roman" w:eastAsia="Times New Roman" w:hAnsi="Times New Roman" w:cs="Times New Roman"/>
          <w:sz w:val="20"/>
          <w:szCs w:val="20"/>
        </w:rPr>
        <w:t xml:space="preserve"> Delgado Alarcón Alan Ignacio</w:t>
      </w:r>
    </w:p>
    <w:p w14:paraId="1C19403C" w14:textId="77777777" w:rsidR="005845DC" w:rsidRDefault="005845DC">
      <w:pPr>
        <w:jc w:val="both"/>
        <w:rPr>
          <w:rFonts w:ascii="Times New Roman" w:eastAsia="Times New Roman" w:hAnsi="Times New Roman" w:cs="Times New Roman"/>
          <w:sz w:val="20"/>
          <w:szCs w:val="20"/>
        </w:rPr>
      </w:pPr>
    </w:p>
    <w:tbl>
      <w:tblPr>
        <w:tblW w:w="0" w:type="auto"/>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100" w:type="dxa"/>
          <w:left w:w="100" w:type="dxa"/>
          <w:bottom w:w="100" w:type="dxa"/>
          <w:right w:w="100" w:type="dxa"/>
        </w:tblCellMar>
        <w:tblLook w:val="0600" w:firstRow="0" w:lastRow="0" w:firstColumn="0" w:lastColumn="0" w:noHBand="1" w:noVBand="1"/>
      </w:tblPr>
      <w:tblGrid>
        <w:gridCol w:w="2006"/>
        <w:gridCol w:w="634"/>
        <w:gridCol w:w="545"/>
        <w:gridCol w:w="600"/>
        <w:gridCol w:w="634"/>
        <w:gridCol w:w="545"/>
        <w:gridCol w:w="589"/>
        <w:gridCol w:w="567"/>
        <w:gridCol w:w="656"/>
        <w:gridCol w:w="612"/>
        <w:gridCol w:w="667"/>
        <w:gridCol w:w="595"/>
      </w:tblGrid>
      <w:tr w:rsidR="00BC43A3" w14:paraId="71DC57EF" w14:textId="3DFD9819" w:rsidTr="00BC43A3">
        <w:trPr>
          <w:trHeight w:val="355"/>
        </w:trPr>
        <w:tc>
          <w:tcPr>
            <w:tcW w:w="2006" w:type="dxa"/>
            <w:shd w:val="clear" w:color="auto" w:fill="auto"/>
            <w:tcMar>
              <w:top w:w="100" w:type="dxa"/>
              <w:left w:w="100" w:type="dxa"/>
              <w:bottom w:w="100" w:type="dxa"/>
              <w:right w:w="100" w:type="dxa"/>
            </w:tcMar>
            <w:vAlign w:val="center"/>
          </w:tcPr>
          <w:p w14:paraId="71DC57E4" w14:textId="77777777" w:rsidR="00BC43A3" w:rsidRDefault="00BC43A3" w:rsidP="00CC13F6">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ACTIVIDAD</w:t>
            </w:r>
          </w:p>
        </w:tc>
        <w:tc>
          <w:tcPr>
            <w:tcW w:w="634" w:type="dxa"/>
            <w:shd w:val="clear" w:color="auto" w:fill="auto"/>
            <w:tcMar>
              <w:top w:w="100" w:type="dxa"/>
              <w:left w:w="100" w:type="dxa"/>
              <w:bottom w:w="100" w:type="dxa"/>
              <w:right w:w="100" w:type="dxa"/>
            </w:tcMar>
            <w:vAlign w:val="center"/>
          </w:tcPr>
          <w:p w14:paraId="71DC57E5" w14:textId="77777777" w:rsidR="00BC43A3" w:rsidRDefault="00BC43A3" w:rsidP="00CC13F6">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AGO</w:t>
            </w:r>
          </w:p>
        </w:tc>
        <w:tc>
          <w:tcPr>
            <w:tcW w:w="545" w:type="dxa"/>
            <w:shd w:val="clear" w:color="auto" w:fill="auto"/>
            <w:tcMar>
              <w:top w:w="100" w:type="dxa"/>
              <w:left w:w="100" w:type="dxa"/>
              <w:bottom w:w="100" w:type="dxa"/>
              <w:right w:w="100" w:type="dxa"/>
            </w:tcMar>
            <w:vAlign w:val="center"/>
          </w:tcPr>
          <w:p w14:paraId="71DC57E6" w14:textId="77777777" w:rsidR="00BC43A3" w:rsidRDefault="00BC43A3" w:rsidP="00CC13F6">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SEP</w:t>
            </w:r>
          </w:p>
        </w:tc>
        <w:tc>
          <w:tcPr>
            <w:tcW w:w="600" w:type="dxa"/>
            <w:shd w:val="clear" w:color="auto" w:fill="auto"/>
            <w:tcMar>
              <w:top w:w="100" w:type="dxa"/>
              <w:left w:w="100" w:type="dxa"/>
              <w:bottom w:w="100" w:type="dxa"/>
              <w:right w:w="100" w:type="dxa"/>
            </w:tcMar>
            <w:vAlign w:val="center"/>
          </w:tcPr>
          <w:p w14:paraId="71DC57E7" w14:textId="77777777" w:rsidR="00BC43A3" w:rsidRDefault="00BC43A3" w:rsidP="00CC13F6">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OCT</w:t>
            </w:r>
          </w:p>
        </w:tc>
        <w:tc>
          <w:tcPr>
            <w:tcW w:w="634" w:type="dxa"/>
            <w:shd w:val="clear" w:color="auto" w:fill="auto"/>
            <w:tcMar>
              <w:top w:w="100" w:type="dxa"/>
              <w:left w:w="100" w:type="dxa"/>
              <w:bottom w:w="100" w:type="dxa"/>
              <w:right w:w="100" w:type="dxa"/>
            </w:tcMar>
            <w:vAlign w:val="center"/>
          </w:tcPr>
          <w:p w14:paraId="71DC57E8" w14:textId="77777777" w:rsidR="00BC43A3" w:rsidRDefault="00BC43A3" w:rsidP="00CC13F6">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NOV</w:t>
            </w:r>
          </w:p>
        </w:tc>
        <w:tc>
          <w:tcPr>
            <w:tcW w:w="545" w:type="dxa"/>
            <w:shd w:val="clear" w:color="auto" w:fill="auto"/>
            <w:tcMar>
              <w:top w:w="100" w:type="dxa"/>
              <w:left w:w="100" w:type="dxa"/>
              <w:bottom w:w="100" w:type="dxa"/>
              <w:right w:w="100" w:type="dxa"/>
            </w:tcMar>
            <w:vAlign w:val="center"/>
          </w:tcPr>
          <w:p w14:paraId="71DC57E9" w14:textId="77777777" w:rsidR="00BC43A3" w:rsidRDefault="00BC43A3" w:rsidP="003561BF">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DIC</w:t>
            </w:r>
          </w:p>
        </w:tc>
        <w:tc>
          <w:tcPr>
            <w:tcW w:w="589" w:type="dxa"/>
            <w:shd w:val="clear" w:color="auto" w:fill="auto"/>
            <w:tcMar>
              <w:top w:w="100" w:type="dxa"/>
              <w:left w:w="100" w:type="dxa"/>
              <w:bottom w:w="100" w:type="dxa"/>
              <w:right w:w="100" w:type="dxa"/>
            </w:tcMar>
            <w:vAlign w:val="center"/>
          </w:tcPr>
          <w:p w14:paraId="71DC57EA" w14:textId="77777777" w:rsidR="00BC43A3" w:rsidRDefault="00BC43A3" w:rsidP="00CC13F6">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ENE</w:t>
            </w:r>
          </w:p>
        </w:tc>
        <w:tc>
          <w:tcPr>
            <w:tcW w:w="567" w:type="dxa"/>
            <w:shd w:val="clear" w:color="auto" w:fill="auto"/>
            <w:tcMar>
              <w:top w:w="100" w:type="dxa"/>
              <w:left w:w="100" w:type="dxa"/>
              <w:bottom w:w="100" w:type="dxa"/>
              <w:right w:w="100" w:type="dxa"/>
            </w:tcMar>
            <w:vAlign w:val="center"/>
          </w:tcPr>
          <w:p w14:paraId="71DC57EB" w14:textId="77777777" w:rsidR="00BC43A3" w:rsidRDefault="00BC43A3" w:rsidP="00CC13F6">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FEB</w:t>
            </w:r>
          </w:p>
        </w:tc>
        <w:tc>
          <w:tcPr>
            <w:tcW w:w="656" w:type="dxa"/>
            <w:shd w:val="clear" w:color="auto" w:fill="auto"/>
            <w:tcMar>
              <w:top w:w="100" w:type="dxa"/>
              <w:left w:w="100" w:type="dxa"/>
              <w:bottom w:w="100" w:type="dxa"/>
              <w:right w:w="100" w:type="dxa"/>
            </w:tcMar>
            <w:vAlign w:val="center"/>
          </w:tcPr>
          <w:p w14:paraId="71DC57EC" w14:textId="77777777" w:rsidR="00BC43A3" w:rsidRDefault="00BC43A3" w:rsidP="00CC13F6">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MAR</w:t>
            </w:r>
          </w:p>
        </w:tc>
        <w:tc>
          <w:tcPr>
            <w:tcW w:w="612" w:type="dxa"/>
            <w:shd w:val="clear" w:color="auto" w:fill="auto"/>
            <w:tcMar>
              <w:top w:w="100" w:type="dxa"/>
              <w:left w:w="100" w:type="dxa"/>
              <w:bottom w:w="100" w:type="dxa"/>
              <w:right w:w="100" w:type="dxa"/>
            </w:tcMar>
            <w:vAlign w:val="center"/>
          </w:tcPr>
          <w:p w14:paraId="71DC57ED" w14:textId="77777777" w:rsidR="00BC43A3" w:rsidRDefault="00BC43A3" w:rsidP="00CC13F6">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ABR</w:t>
            </w:r>
          </w:p>
        </w:tc>
        <w:tc>
          <w:tcPr>
            <w:tcW w:w="667" w:type="dxa"/>
            <w:shd w:val="clear" w:color="auto" w:fill="auto"/>
            <w:tcMar>
              <w:top w:w="100" w:type="dxa"/>
              <w:left w:w="100" w:type="dxa"/>
              <w:bottom w:w="100" w:type="dxa"/>
              <w:right w:w="100" w:type="dxa"/>
            </w:tcMar>
            <w:vAlign w:val="center"/>
          </w:tcPr>
          <w:p w14:paraId="71DC57EE" w14:textId="77777777" w:rsidR="00BC43A3" w:rsidRDefault="00BC43A3" w:rsidP="00CC13F6">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MAY</w:t>
            </w:r>
          </w:p>
        </w:tc>
        <w:tc>
          <w:tcPr>
            <w:tcW w:w="595" w:type="dxa"/>
            <w:vAlign w:val="center"/>
          </w:tcPr>
          <w:p w14:paraId="492EF3C6" w14:textId="0948E26B" w:rsidR="00BC43A3" w:rsidRPr="42A376F6" w:rsidRDefault="003A0A46" w:rsidP="003561BF">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JUN</w:t>
            </w:r>
          </w:p>
        </w:tc>
      </w:tr>
      <w:tr w:rsidR="00BC43A3" w14:paraId="71DC57FB" w14:textId="7C6C4620" w:rsidTr="00BC43A3">
        <w:trPr>
          <w:trHeight w:val="7"/>
        </w:trPr>
        <w:tc>
          <w:tcPr>
            <w:tcW w:w="2006" w:type="dxa"/>
            <w:shd w:val="clear" w:color="auto" w:fill="auto"/>
            <w:tcMar>
              <w:top w:w="100" w:type="dxa"/>
              <w:left w:w="100" w:type="dxa"/>
              <w:bottom w:w="100" w:type="dxa"/>
              <w:right w:w="100" w:type="dxa"/>
            </w:tcMar>
          </w:tcPr>
          <w:p w14:paraId="71DC57F0" w14:textId="4029BE99" w:rsidR="00BC43A3" w:rsidRDefault="00BC43A3">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sidRPr="7C32C738">
              <w:rPr>
                <w:rFonts w:ascii="Times New Roman" w:eastAsia="Times New Roman" w:hAnsi="Times New Roman" w:cs="Times New Roman"/>
                <w:sz w:val="20"/>
                <w:szCs w:val="20"/>
              </w:rPr>
              <w:t>Revisión del estado del arte en MTD y EDR</w:t>
            </w:r>
          </w:p>
        </w:tc>
        <w:tc>
          <w:tcPr>
            <w:tcW w:w="634" w:type="dxa"/>
            <w:shd w:val="clear" w:color="auto" w:fill="A6A6A6" w:themeFill="background1" w:themeFillShade="A6"/>
            <w:tcMar>
              <w:top w:w="100" w:type="dxa"/>
              <w:left w:w="100" w:type="dxa"/>
              <w:bottom w:w="100" w:type="dxa"/>
              <w:right w:w="100" w:type="dxa"/>
            </w:tcMar>
          </w:tcPr>
          <w:p w14:paraId="71DC57F1" w14:textId="77777777" w:rsidR="00BC43A3" w:rsidRDefault="00BC43A3">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p>
        </w:tc>
        <w:tc>
          <w:tcPr>
            <w:tcW w:w="545" w:type="dxa"/>
            <w:shd w:val="clear" w:color="auto" w:fill="auto"/>
            <w:tcMar>
              <w:top w:w="100" w:type="dxa"/>
              <w:left w:w="100" w:type="dxa"/>
              <w:bottom w:w="100" w:type="dxa"/>
              <w:right w:w="100" w:type="dxa"/>
            </w:tcMar>
          </w:tcPr>
          <w:p w14:paraId="71DC57F2" w14:textId="77777777" w:rsidR="00BC43A3" w:rsidRDefault="00BC43A3">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p>
        </w:tc>
        <w:tc>
          <w:tcPr>
            <w:tcW w:w="600" w:type="dxa"/>
            <w:shd w:val="clear" w:color="auto" w:fill="auto"/>
            <w:tcMar>
              <w:top w:w="100" w:type="dxa"/>
              <w:left w:w="100" w:type="dxa"/>
              <w:bottom w:w="100" w:type="dxa"/>
              <w:right w:w="100" w:type="dxa"/>
            </w:tcMar>
          </w:tcPr>
          <w:p w14:paraId="71DC57F3" w14:textId="77777777" w:rsidR="00BC43A3" w:rsidRDefault="00BC43A3">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p>
        </w:tc>
        <w:tc>
          <w:tcPr>
            <w:tcW w:w="634" w:type="dxa"/>
            <w:shd w:val="clear" w:color="auto" w:fill="auto"/>
            <w:tcMar>
              <w:top w:w="100" w:type="dxa"/>
              <w:left w:w="100" w:type="dxa"/>
              <w:bottom w:w="100" w:type="dxa"/>
              <w:right w:w="100" w:type="dxa"/>
            </w:tcMar>
          </w:tcPr>
          <w:p w14:paraId="71DC57F4" w14:textId="77777777" w:rsidR="00BC43A3" w:rsidRDefault="00BC43A3">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p>
        </w:tc>
        <w:tc>
          <w:tcPr>
            <w:tcW w:w="545" w:type="dxa"/>
            <w:shd w:val="clear" w:color="auto" w:fill="auto"/>
            <w:tcMar>
              <w:top w:w="100" w:type="dxa"/>
              <w:left w:w="100" w:type="dxa"/>
              <w:bottom w:w="100" w:type="dxa"/>
              <w:right w:w="100" w:type="dxa"/>
            </w:tcMar>
          </w:tcPr>
          <w:p w14:paraId="71DC57F5" w14:textId="77777777" w:rsidR="00BC43A3" w:rsidRDefault="00BC43A3">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p>
        </w:tc>
        <w:tc>
          <w:tcPr>
            <w:tcW w:w="589" w:type="dxa"/>
            <w:shd w:val="clear" w:color="auto" w:fill="auto"/>
            <w:tcMar>
              <w:top w:w="100" w:type="dxa"/>
              <w:left w:w="100" w:type="dxa"/>
              <w:bottom w:w="100" w:type="dxa"/>
              <w:right w:w="100" w:type="dxa"/>
            </w:tcMar>
          </w:tcPr>
          <w:p w14:paraId="71DC57F6" w14:textId="77777777" w:rsidR="00BC43A3" w:rsidRDefault="00BC43A3">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p>
        </w:tc>
        <w:tc>
          <w:tcPr>
            <w:tcW w:w="567" w:type="dxa"/>
            <w:shd w:val="clear" w:color="auto" w:fill="auto"/>
            <w:tcMar>
              <w:top w:w="100" w:type="dxa"/>
              <w:left w:w="100" w:type="dxa"/>
              <w:bottom w:w="100" w:type="dxa"/>
              <w:right w:w="100" w:type="dxa"/>
            </w:tcMar>
          </w:tcPr>
          <w:p w14:paraId="71DC57F7" w14:textId="77777777" w:rsidR="00BC43A3" w:rsidRDefault="00BC43A3">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p>
        </w:tc>
        <w:tc>
          <w:tcPr>
            <w:tcW w:w="656" w:type="dxa"/>
            <w:shd w:val="clear" w:color="auto" w:fill="auto"/>
            <w:tcMar>
              <w:top w:w="100" w:type="dxa"/>
              <w:left w:w="100" w:type="dxa"/>
              <w:bottom w:w="100" w:type="dxa"/>
              <w:right w:w="100" w:type="dxa"/>
            </w:tcMar>
          </w:tcPr>
          <w:p w14:paraId="71DC57F8" w14:textId="77777777" w:rsidR="00BC43A3" w:rsidRDefault="00BC43A3">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p>
        </w:tc>
        <w:tc>
          <w:tcPr>
            <w:tcW w:w="612" w:type="dxa"/>
            <w:shd w:val="clear" w:color="auto" w:fill="auto"/>
            <w:tcMar>
              <w:top w:w="100" w:type="dxa"/>
              <w:left w:w="100" w:type="dxa"/>
              <w:bottom w:w="100" w:type="dxa"/>
              <w:right w:w="100" w:type="dxa"/>
            </w:tcMar>
          </w:tcPr>
          <w:p w14:paraId="71DC57F9" w14:textId="77777777" w:rsidR="00BC43A3" w:rsidRDefault="00BC43A3">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p>
        </w:tc>
        <w:tc>
          <w:tcPr>
            <w:tcW w:w="667" w:type="dxa"/>
            <w:shd w:val="clear" w:color="auto" w:fill="auto"/>
            <w:tcMar>
              <w:top w:w="100" w:type="dxa"/>
              <w:left w:w="100" w:type="dxa"/>
              <w:bottom w:w="100" w:type="dxa"/>
              <w:right w:w="100" w:type="dxa"/>
            </w:tcMar>
          </w:tcPr>
          <w:p w14:paraId="71DC57FA" w14:textId="77777777" w:rsidR="00BC43A3" w:rsidRDefault="00BC43A3">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p>
        </w:tc>
        <w:tc>
          <w:tcPr>
            <w:tcW w:w="595" w:type="dxa"/>
          </w:tcPr>
          <w:p w14:paraId="65C1F2A8" w14:textId="326531C8" w:rsidR="00BC43A3" w:rsidRDefault="00BC43A3" w:rsidP="42A376F6">
            <w:pPr>
              <w:spacing w:line="240" w:lineRule="auto"/>
              <w:rPr>
                <w:rFonts w:ascii="Times New Roman" w:eastAsia="Times New Roman" w:hAnsi="Times New Roman" w:cs="Times New Roman"/>
                <w:sz w:val="20"/>
                <w:szCs w:val="20"/>
              </w:rPr>
            </w:pPr>
          </w:p>
        </w:tc>
      </w:tr>
      <w:tr w:rsidR="00BC43A3" w14:paraId="71DC5807" w14:textId="713A4950" w:rsidTr="00BC43A3">
        <w:tc>
          <w:tcPr>
            <w:tcW w:w="2006" w:type="dxa"/>
            <w:shd w:val="clear" w:color="auto" w:fill="auto"/>
            <w:tcMar>
              <w:top w:w="100" w:type="dxa"/>
              <w:left w:w="100" w:type="dxa"/>
              <w:bottom w:w="100" w:type="dxa"/>
              <w:right w:w="100" w:type="dxa"/>
            </w:tcMar>
          </w:tcPr>
          <w:p w14:paraId="71DC57FC" w14:textId="0262E37C" w:rsidR="00BC43A3" w:rsidRDefault="00BC43A3">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Revisión del estado del arte sobre las superficies de movimiento reportadas</w:t>
            </w:r>
          </w:p>
        </w:tc>
        <w:tc>
          <w:tcPr>
            <w:tcW w:w="634" w:type="dxa"/>
            <w:shd w:val="clear" w:color="auto" w:fill="A6A6A6" w:themeFill="background1" w:themeFillShade="A6"/>
            <w:tcMar>
              <w:top w:w="100" w:type="dxa"/>
              <w:left w:w="100" w:type="dxa"/>
              <w:bottom w:w="100" w:type="dxa"/>
              <w:right w:w="100" w:type="dxa"/>
            </w:tcMar>
          </w:tcPr>
          <w:p w14:paraId="71DC57FD" w14:textId="77777777" w:rsidR="00BC43A3" w:rsidRDefault="00BC43A3">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p>
        </w:tc>
        <w:tc>
          <w:tcPr>
            <w:tcW w:w="545" w:type="dxa"/>
            <w:shd w:val="clear" w:color="auto" w:fill="auto"/>
            <w:tcMar>
              <w:top w:w="100" w:type="dxa"/>
              <w:left w:w="100" w:type="dxa"/>
              <w:bottom w:w="100" w:type="dxa"/>
              <w:right w:w="100" w:type="dxa"/>
            </w:tcMar>
          </w:tcPr>
          <w:p w14:paraId="71DC57FE" w14:textId="77777777" w:rsidR="00BC43A3" w:rsidRDefault="00BC43A3">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p>
        </w:tc>
        <w:tc>
          <w:tcPr>
            <w:tcW w:w="600" w:type="dxa"/>
            <w:shd w:val="clear" w:color="auto" w:fill="auto"/>
            <w:tcMar>
              <w:top w:w="100" w:type="dxa"/>
              <w:left w:w="100" w:type="dxa"/>
              <w:bottom w:w="100" w:type="dxa"/>
              <w:right w:w="100" w:type="dxa"/>
            </w:tcMar>
          </w:tcPr>
          <w:p w14:paraId="71DC57FF" w14:textId="77777777" w:rsidR="00BC43A3" w:rsidRDefault="00BC43A3">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p>
        </w:tc>
        <w:tc>
          <w:tcPr>
            <w:tcW w:w="634" w:type="dxa"/>
            <w:shd w:val="clear" w:color="auto" w:fill="auto"/>
            <w:tcMar>
              <w:top w:w="100" w:type="dxa"/>
              <w:left w:w="100" w:type="dxa"/>
              <w:bottom w:w="100" w:type="dxa"/>
              <w:right w:w="100" w:type="dxa"/>
            </w:tcMar>
          </w:tcPr>
          <w:p w14:paraId="71DC5800" w14:textId="77777777" w:rsidR="00BC43A3" w:rsidRDefault="00BC43A3">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p>
        </w:tc>
        <w:tc>
          <w:tcPr>
            <w:tcW w:w="545" w:type="dxa"/>
            <w:shd w:val="clear" w:color="auto" w:fill="auto"/>
            <w:tcMar>
              <w:top w:w="100" w:type="dxa"/>
              <w:left w:w="100" w:type="dxa"/>
              <w:bottom w:w="100" w:type="dxa"/>
              <w:right w:w="100" w:type="dxa"/>
            </w:tcMar>
          </w:tcPr>
          <w:p w14:paraId="71DC5801" w14:textId="77777777" w:rsidR="00BC43A3" w:rsidRDefault="00BC43A3">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p>
        </w:tc>
        <w:tc>
          <w:tcPr>
            <w:tcW w:w="589" w:type="dxa"/>
            <w:shd w:val="clear" w:color="auto" w:fill="auto"/>
            <w:tcMar>
              <w:top w:w="100" w:type="dxa"/>
              <w:left w:w="100" w:type="dxa"/>
              <w:bottom w:w="100" w:type="dxa"/>
              <w:right w:w="100" w:type="dxa"/>
            </w:tcMar>
          </w:tcPr>
          <w:p w14:paraId="71DC5802" w14:textId="77777777" w:rsidR="00BC43A3" w:rsidRDefault="00BC43A3">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p>
        </w:tc>
        <w:tc>
          <w:tcPr>
            <w:tcW w:w="567" w:type="dxa"/>
            <w:shd w:val="clear" w:color="auto" w:fill="auto"/>
            <w:tcMar>
              <w:top w:w="100" w:type="dxa"/>
              <w:left w:w="100" w:type="dxa"/>
              <w:bottom w:w="100" w:type="dxa"/>
              <w:right w:w="100" w:type="dxa"/>
            </w:tcMar>
          </w:tcPr>
          <w:p w14:paraId="71DC5803" w14:textId="77777777" w:rsidR="00BC43A3" w:rsidRDefault="00BC43A3">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p>
        </w:tc>
        <w:tc>
          <w:tcPr>
            <w:tcW w:w="656" w:type="dxa"/>
            <w:shd w:val="clear" w:color="auto" w:fill="auto"/>
            <w:tcMar>
              <w:top w:w="100" w:type="dxa"/>
              <w:left w:w="100" w:type="dxa"/>
              <w:bottom w:w="100" w:type="dxa"/>
              <w:right w:w="100" w:type="dxa"/>
            </w:tcMar>
          </w:tcPr>
          <w:p w14:paraId="71DC5804" w14:textId="77777777" w:rsidR="00BC43A3" w:rsidRDefault="00BC43A3">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p>
        </w:tc>
        <w:tc>
          <w:tcPr>
            <w:tcW w:w="612" w:type="dxa"/>
            <w:shd w:val="clear" w:color="auto" w:fill="auto"/>
            <w:tcMar>
              <w:top w:w="100" w:type="dxa"/>
              <w:left w:w="100" w:type="dxa"/>
              <w:bottom w:w="100" w:type="dxa"/>
              <w:right w:w="100" w:type="dxa"/>
            </w:tcMar>
          </w:tcPr>
          <w:p w14:paraId="71DC5805" w14:textId="77777777" w:rsidR="00BC43A3" w:rsidRDefault="00BC43A3">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p>
        </w:tc>
        <w:tc>
          <w:tcPr>
            <w:tcW w:w="667" w:type="dxa"/>
            <w:shd w:val="clear" w:color="auto" w:fill="auto"/>
            <w:tcMar>
              <w:top w:w="100" w:type="dxa"/>
              <w:left w:w="100" w:type="dxa"/>
              <w:bottom w:w="100" w:type="dxa"/>
              <w:right w:w="100" w:type="dxa"/>
            </w:tcMar>
          </w:tcPr>
          <w:p w14:paraId="71DC5806" w14:textId="77777777" w:rsidR="00BC43A3" w:rsidRDefault="00BC43A3">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p>
        </w:tc>
        <w:tc>
          <w:tcPr>
            <w:tcW w:w="595" w:type="dxa"/>
          </w:tcPr>
          <w:p w14:paraId="7527C973" w14:textId="46A6EE9B" w:rsidR="00BC43A3" w:rsidRDefault="00BC43A3" w:rsidP="42A376F6">
            <w:pPr>
              <w:spacing w:line="240" w:lineRule="auto"/>
              <w:rPr>
                <w:rFonts w:ascii="Times New Roman" w:eastAsia="Times New Roman" w:hAnsi="Times New Roman" w:cs="Times New Roman"/>
                <w:sz w:val="20"/>
                <w:szCs w:val="20"/>
              </w:rPr>
            </w:pPr>
          </w:p>
        </w:tc>
      </w:tr>
      <w:tr w:rsidR="00BC43A3" w14:paraId="71DC5813" w14:textId="33B4F29E" w:rsidTr="00BC43A3">
        <w:tc>
          <w:tcPr>
            <w:tcW w:w="2006" w:type="dxa"/>
            <w:shd w:val="clear" w:color="auto" w:fill="auto"/>
            <w:tcMar>
              <w:top w:w="100" w:type="dxa"/>
              <w:left w:w="100" w:type="dxa"/>
              <w:bottom w:w="100" w:type="dxa"/>
              <w:right w:w="100" w:type="dxa"/>
            </w:tcMar>
          </w:tcPr>
          <w:p w14:paraId="71DC5808" w14:textId="0E5A88D4" w:rsidR="00BC43A3" w:rsidRDefault="00BC43A3">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Revisión de los algoritmos / técnicas de transición suave</w:t>
            </w:r>
          </w:p>
        </w:tc>
        <w:tc>
          <w:tcPr>
            <w:tcW w:w="634" w:type="dxa"/>
            <w:shd w:val="clear" w:color="auto" w:fill="A6A6A6" w:themeFill="background1" w:themeFillShade="A6"/>
            <w:tcMar>
              <w:top w:w="100" w:type="dxa"/>
              <w:left w:w="100" w:type="dxa"/>
              <w:bottom w:w="100" w:type="dxa"/>
              <w:right w:w="100" w:type="dxa"/>
            </w:tcMar>
          </w:tcPr>
          <w:p w14:paraId="71DC5809" w14:textId="77777777" w:rsidR="00BC43A3" w:rsidRDefault="00BC43A3">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p>
        </w:tc>
        <w:tc>
          <w:tcPr>
            <w:tcW w:w="545" w:type="dxa"/>
            <w:shd w:val="clear" w:color="auto" w:fill="auto"/>
            <w:tcMar>
              <w:top w:w="100" w:type="dxa"/>
              <w:left w:w="100" w:type="dxa"/>
              <w:bottom w:w="100" w:type="dxa"/>
              <w:right w:w="100" w:type="dxa"/>
            </w:tcMar>
          </w:tcPr>
          <w:p w14:paraId="71DC580A" w14:textId="77777777" w:rsidR="00BC43A3" w:rsidRDefault="00BC43A3">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p>
        </w:tc>
        <w:tc>
          <w:tcPr>
            <w:tcW w:w="600" w:type="dxa"/>
            <w:shd w:val="clear" w:color="auto" w:fill="auto"/>
            <w:tcMar>
              <w:top w:w="100" w:type="dxa"/>
              <w:left w:w="100" w:type="dxa"/>
              <w:bottom w:w="100" w:type="dxa"/>
              <w:right w:w="100" w:type="dxa"/>
            </w:tcMar>
          </w:tcPr>
          <w:p w14:paraId="71DC580B" w14:textId="77777777" w:rsidR="00BC43A3" w:rsidRDefault="00BC43A3">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p>
        </w:tc>
        <w:tc>
          <w:tcPr>
            <w:tcW w:w="634" w:type="dxa"/>
            <w:shd w:val="clear" w:color="auto" w:fill="auto"/>
            <w:tcMar>
              <w:top w:w="100" w:type="dxa"/>
              <w:left w:w="100" w:type="dxa"/>
              <w:bottom w:w="100" w:type="dxa"/>
              <w:right w:w="100" w:type="dxa"/>
            </w:tcMar>
          </w:tcPr>
          <w:p w14:paraId="71DC580C" w14:textId="77777777" w:rsidR="00BC43A3" w:rsidRDefault="00BC43A3">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p>
        </w:tc>
        <w:tc>
          <w:tcPr>
            <w:tcW w:w="545" w:type="dxa"/>
            <w:shd w:val="clear" w:color="auto" w:fill="auto"/>
            <w:tcMar>
              <w:top w:w="100" w:type="dxa"/>
              <w:left w:w="100" w:type="dxa"/>
              <w:bottom w:w="100" w:type="dxa"/>
              <w:right w:w="100" w:type="dxa"/>
            </w:tcMar>
          </w:tcPr>
          <w:p w14:paraId="71DC580D" w14:textId="77777777" w:rsidR="00BC43A3" w:rsidRDefault="00BC43A3">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p>
        </w:tc>
        <w:tc>
          <w:tcPr>
            <w:tcW w:w="589" w:type="dxa"/>
            <w:shd w:val="clear" w:color="auto" w:fill="auto"/>
            <w:tcMar>
              <w:top w:w="100" w:type="dxa"/>
              <w:left w:w="100" w:type="dxa"/>
              <w:bottom w:w="100" w:type="dxa"/>
              <w:right w:w="100" w:type="dxa"/>
            </w:tcMar>
          </w:tcPr>
          <w:p w14:paraId="71DC580E" w14:textId="77777777" w:rsidR="00BC43A3" w:rsidRDefault="00BC43A3">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p>
        </w:tc>
        <w:tc>
          <w:tcPr>
            <w:tcW w:w="567" w:type="dxa"/>
            <w:shd w:val="clear" w:color="auto" w:fill="auto"/>
            <w:tcMar>
              <w:top w:w="100" w:type="dxa"/>
              <w:left w:w="100" w:type="dxa"/>
              <w:bottom w:w="100" w:type="dxa"/>
              <w:right w:w="100" w:type="dxa"/>
            </w:tcMar>
          </w:tcPr>
          <w:p w14:paraId="71DC580F" w14:textId="77777777" w:rsidR="00BC43A3" w:rsidRDefault="00BC43A3">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p>
        </w:tc>
        <w:tc>
          <w:tcPr>
            <w:tcW w:w="656" w:type="dxa"/>
            <w:shd w:val="clear" w:color="auto" w:fill="auto"/>
            <w:tcMar>
              <w:top w:w="100" w:type="dxa"/>
              <w:left w:w="100" w:type="dxa"/>
              <w:bottom w:w="100" w:type="dxa"/>
              <w:right w:w="100" w:type="dxa"/>
            </w:tcMar>
          </w:tcPr>
          <w:p w14:paraId="71DC5810" w14:textId="77777777" w:rsidR="00BC43A3" w:rsidRDefault="00BC43A3">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p>
        </w:tc>
        <w:tc>
          <w:tcPr>
            <w:tcW w:w="612" w:type="dxa"/>
            <w:shd w:val="clear" w:color="auto" w:fill="auto"/>
            <w:tcMar>
              <w:top w:w="100" w:type="dxa"/>
              <w:left w:w="100" w:type="dxa"/>
              <w:bottom w:w="100" w:type="dxa"/>
              <w:right w:w="100" w:type="dxa"/>
            </w:tcMar>
          </w:tcPr>
          <w:p w14:paraId="71DC5811" w14:textId="77777777" w:rsidR="00BC43A3" w:rsidRDefault="00BC43A3">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p>
        </w:tc>
        <w:tc>
          <w:tcPr>
            <w:tcW w:w="667" w:type="dxa"/>
            <w:shd w:val="clear" w:color="auto" w:fill="auto"/>
            <w:tcMar>
              <w:top w:w="100" w:type="dxa"/>
              <w:left w:w="100" w:type="dxa"/>
              <w:bottom w:w="100" w:type="dxa"/>
              <w:right w:w="100" w:type="dxa"/>
            </w:tcMar>
          </w:tcPr>
          <w:p w14:paraId="71DC5812" w14:textId="77777777" w:rsidR="00BC43A3" w:rsidRDefault="00BC43A3">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p>
        </w:tc>
        <w:tc>
          <w:tcPr>
            <w:tcW w:w="595" w:type="dxa"/>
          </w:tcPr>
          <w:p w14:paraId="4C7D454B" w14:textId="65C9570D" w:rsidR="00BC43A3" w:rsidRDefault="00BC43A3" w:rsidP="42A376F6">
            <w:pPr>
              <w:spacing w:line="240" w:lineRule="auto"/>
              <w:rPr>
                <w:rFonts w:ascii="Times New Roman" w:eastAsia="Times New Roman" w:hAnsi="Times New Roman" w:cs="Times New Roman"/>
                <w:sz w:val="20"/>
                <w:szCs w:val="20"/>
              </w:rPr>
            </w:pPr>
          </w:p>
        </w:tc>
      </w:tr>
      <w:tr w:rsidR="00BC43A3" w14:paraId="71DC581F" w14:textId="78F1B14A" w:rsidTr="00BC43A3">
        <w:tc>
          <w:tcPr>
            <w:tcW w:w="2006" w:type="dxa"/>
            <w:shd w:val="clear" w:color="auto" w:fill="auto"/>
            <w:tcMar>
              <w:top w:w="100" w:type="dxa"/>
              <w:left w:w="100" w:type="dxa"/>
              <w:bottom w:w="100" w:type="dxa"/>
              <w:right w:w="100" w:type="dxa"/>
            </w:tcMar>
          </w:tcPr>
          <w:p w14:paraId="71DC5814" w14:textId="1EF3004A" w:rsidR="00BC43A3" w:rsidRDefault="00BC43A3">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sidRPr="7C32C738">
              <w:rPr>
                <w:rFonts w:ascii="Times New Roman" w:eastAsia="Times New Roman" w:hAnsi="Times New Roman" w:cs="Times New Roman"/>
                <w:sz w:val="20"/>
                <w:szCs w:val="20"/>
              </w:rPr>
              <w:t>Identificación de la superficie de movimiento</w:t>
            </w:r>
          </w:p>
        </w:tc>
        <w:tc>
          <w:tcPr>
            <w:tcW w:w="634" w:type="dxa"/>
            <w:shd w:val="clear" w:color="auto" w:fill="auto"/>
            <w:tcMar>
              <w:top w:w="100" w:type="dxa"/>
              <w:left w:w="100" w:type="dxa"/>
              <w:bottom w:w="100" w:type="dxa"/>
              <w:right w:w="100" w:type="dxa"/>
            </w:tcMar>
          </w:tcPr>
          <w:p w14:paraId="71DC5815" w14:textId="77777777" w:rsidR="00BC43A3" w:rsidRDefault="00BC43A3">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p>
        </w:tc>
        <w:tc>
          <w:tcPr>
            <w:tcW w:w="545" w:type="dxa"/>
            <w:shd w:val="clear" w:color="auto" w:fill="A6A6A6" w:themeFill="background1" w:themeFillShade="A6"/>
            <w:tcMar>
              <w:top w:w="100" w:type="dxa"/>
              <w:left w:w="100" w:type="dxa"/>
              <w:bottom w:w="100" w:type="dxa"/>
              <w:right w:w="100" w:type="dxa"/>
            </w:tcMar>
          </w:tcPr>
          <w:p w14:paraId="71DC5816" w14:textId="77777777" w:rsidR="00BC43A3" w:rsidRDefault="00BC43A3">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p>
        </w:tc>
        <w:tc>
          <w:tcPr>
            <w:tcW w:w="600" w:type="dxa"/>
            <w:shd w:val="clear" w:color="auto" w:fill="auto"/>
            <w:tcMar>
              <w:top w:w="100" w:type="dxa"/>
              <w:left w:w="100" w:type="dxa"/>
              <w:bottom w:w="100" w:type="dxa"/>
              <w:right w:w="100" w:type="dxa"/>
            </w:tcMar>
          </w:tcPr>
          <w:p w14:paraId="71DC5817" w14:textId="77777777" w:rsidR="00BC43A3" w:rsidRDefault="00BC43A3">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p>
        </w:tc>
        <w:tc>
          <w:tcPr>
            <w:tcW w:w="634" w:type="dxa"/>
            <w:shd w:val="clear" w:color="auto" w:fill="auto"/>
            <w:tcMar>
              <w:top w:w="100" w:type="dxa"/>
              <w:left w:w="100" w:type="dxa"/>
              <w:bottom w:w="100" w:type="dxa"/>
              <w:right w:w="100" w:type="dxa"/>
            </w:tcMar>
          </w:tcPr>
          <w:p w14:paraId="71DC5818" w14:textId="77777777" w:rsidR="00BC43A3" w:rsidRDefault="00BC43A3">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p>
        </w:tc>
        <w:tc>
          <w:tcPr>
            <w:tcW w:w="545" w:type="dxa"/>
            <w:shd w:val="clear" w:color="auto" w:fill="auto"/>
            <w:tcMar>
              <w:top w:w="100" w:type="dxa"/>
              <w:left w:w="100" w:type="dxa"/>
              <w:bottom w:w="100" w:type="dxa"/>
              <w:right w:w="100" w:type="dxa"/>
            </w:tcMar>
          </w:tcPr>
          <w:p w14:paraId="71DC5819" w14:textId="77777777" w:rsidR="00BC43A3" w:rsidRDefault="00BC43A3">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p>
        </w:tc>
        <w:tc>
          <w:tcPr>
            <w:tcW w:w="589" w:type="dxa"/>
            <w:shd w:val="clear" w:color="auto" w:fill="auto"/>
            <w:tcMar>
              <w:top w:w="100" w:type="dxa"/>
              <w:left w:w="100" w:type="dxa"/>
              <w:bottom w:w="100" w:type="dxa"/>
              <w:right w:w="100" w:type="dxa"/>
            </w:tcMar>
          </w:tcPr>
          <w:p w14:paraId="71DC581A" w14:textId="77777777" w:rsidR="00BC43A3" w:rsidRDefault="00BC43A3">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p>
        </w:tc>
        <w:tc>
          <w:tcPr>
            <w:tcW w:w="567" w:type="dxa"/>
            <w:shd w:val="clear" w:color="auto" w:fill="auto"/>
            <w:tcMar>
              <w:top w:w="100" w:type="dxa"/>
              <w:left w:w="100" w:type="dxa"/>
              <w:bottom w:w="100" w:type="dxa"/>
              <w:right w:w="100" w:type="dxa"/>
            </w:tcMar>
          </w:tcPr>
          <w:p w14:paraId="71DC581B" w14:textId="77777777" w:rsidR="00BC43A3" w:rsidRDefault="00BC43A3">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p>
        </w:tc>
        <w:tc>
          <w:tcPr>
            <w:tcW w:w="656" w:type="dxa"/>
            <w:shd w:val="clear" w:color="auto" w:fill="auto"/>
            <w:tcMar>
              <w:top w:w="100" w:type="dxa"/>
              <w:left w:w="100" w:type="dxa"/>
              <w:bottom w:w="100" w:type="dxa"/>
              <w:right w:w="100" w:type="dxa"/>
            </w:tcMar>
          </w:tcPr>
          <w:p w14:paraId="71DC581C" w14:textId="77777777" w:rsidR="00BC43A3" w:rsidRDefault="00BC43A3">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p>
        </w:tc>
        <w:tc>
          <w:tcPr>
            <w:tcW w:w="612" w:type="dxa"/>
            <w:shd w:val="clear" w:color="auto" w:fill="auto"/>
            <w:tcMar>
              <w:top w:w="100" w:type="dxa"/>
              <w:left w:w="100" w:type="dxa"/>
              <w:bottom w:w="100" w:type="dxa"/>
              <w:right w:w="100" w:type="dxa"/>
            </w:tcMar>
          </w:tcPr>
          <w:p w14:paraId="71DC581D" w14:textId="77777777" w:rsidR="00BC43A3" w:rsidRDefault="00BC43A3">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p>
        </w:tc>
        <w:tc>
          <w:tcPr>
            <w:tcW w:w="667" w:type="dxa"/>
            <w:shd w:val="clear" w:color="auto" w:fill="auto"/>
            <w:tcMar>
              <w:top w:w="100" w:type="dxa"/>
              <w:left w:w="100" w:type="dxa"/>
              <w:bottom w:w="100" w:type="dxa"/>
              <w:right w:w="100" w:type="dxa"/>
            </w:tcMar>
          </w:tcPr>
          <w:p w14:paraId="71DC581E" w14:textId="77777777" w:rsidR="00BC43A3" w:rsidRDefault="00BC43A3">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p>
        </w:tc>
        <w:tc>
          <w:tcPr>
            <w:tcW w:w="595" w:type="dxa"/>
          </w:tcPr>
          <w:p w14:paraId="7A31FC81" w14:textId="5C4CE6F2" w:rsidR="00BC43A3" w:rsidRDefault="00BC43A3" w:rsidP="42A376F6">
            <w:pPr>
              <w:spacing w:line="240" w:lineRule="auto"/>
              <w:rPr>
                <w:rFonts w:ascii="Times New Roman" w:eastAsia="Times New Roman" w:hAnsi="Times New Roman" w:cs="Times New Roman"/>
                <w:sz w:val="20"/>
                <w:szCs w:val="20"/>
              </w:rPr>
            </w:pPr>
          </w:p>
        </w:tc>
      </w:tr>
      <w:tr w:rsidR="00BC43A3" w14:paraId="129853DE" w14:textId="5B00E29A" w:rsidTr="00BC43A3">
        <w:tc>
          <w:tcPr>
            <w:tcW w:w="2006" w:type="dxa"/>
            <w:shd w:val="clear" w:color="auto" w:fill="auto"/>
            <w:tcMar>
              <w:top w:w="100" w:type="dxa"/>
              <w:left w:w="100" w:type="dxa"/>
              <w:bottom w:w="100" w:type="dxa"/>
              <w:right w:w="100" w:type="dxa"/>
            </w:tcMar>
          </w:tcPr>
          <w:p w14:paraId="45707557" w14:textId="58135B03" w:rsidR="00BC43A3" w:rsidRDefault="00BC43A3">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sidRPr="7C32C738">
              <w:rPr>
                <w:rFonts w:ascii="Times New Roman" w:eastAsia="Times New Roman" w:hAnsi="Times New Roman" w:cs="Times New Roman"/>
                <w:sz w:val="20"/>
                <w:szCs w:val="20"/>
              </w:rPr>
              <w:t>Definición de los casos de estudio para pruebas</w:t>
            </w:r>
          </w:p>
        </w:tc>
        <w:tc>
          <w:tcPr>
            <w:tcW w:w="634" w:type="dxa"/>
            <w:shd w:val="clear" w:color="auto" w:fill="auto"/>
            <w:tcMar>
              <w:top w:w="100" w:type="dxa"/>
              <w:left w:w="100" w:type="dxa"/>
              <w:bottom w:w="100" w:type="dxa"/>
              <w:right w:w="100" w:type="dxa"/>
            </w:tcMar>
          </w:tcPr>
          <w:p w14:paraId="06525B88" w14:textId="77777777" w:rsidR="00BC43A3" w:rsidRDefault="00BC43A3">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p>
        </w:tc>
        <w:tc>
          <w:tcPr>
            <w:tcW w:w="545" w:type="dxa"/>
            <w:shd w:val="clear" w:color="auto" w:fill="A6A6A6" w:themeFill="background1" w:themeFillShade="A6"/>
            <w:tcMar>
              <w:top w:w="100" w:type="dxa"/>
              <w:left w:w="100" w:type="dxa"/>
              <w:bottom w:w="100" w:type="dxa"/>
              <w:right w:w="100" w:type="dxa"/>
            </w:tcMar>
          </w:tcPr>
          <w:p w14:paraId="208E2A7A" w14:textId="77777777" w:rsidR="00BC43A3" w:rsidRDefault="00BC43A3">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p>
        </w:tc>
        <w:tc>
          <w:tcPr>
            <w:tcW w:w="600" w:type="dxa"/>
            <w:shd w:val="clear" w:color="auto" w:fill="auto"/>
            <w:tcMar>
              <w:top w:w="100" w:type="dxa"/>
              <w:left w:w="100" w:type="dxa"/>
              <w:bottom w:w="100" w:type="dxa"/>
              <w:right w:w="100" w:type="dxa"/>
            </w:tcMar>
          </w:tcPr>
          <w:p w14:paraId="09005B65" w14:textId="77777777" w:rsidR="00BC43A3" w:rsidRDefault="00BC43A3">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p>
        </w:tc>
        <w:tc>
          <w:tcPr>
            <w:tcW w:w="634" w:type="dxa"/>
            <w:shd w:val="clear" w:color="auto" w:fill="auto"/>
            <w:tcMar>
              <w:top w:w="100" w:type="dxa"/>
              <w:left w:w="100" w:type="dxa"/>
              <w:bottom w:w="100" w:type="dxa"/>
              <w:right w:w="100" w:type="dxa"/>
            </w:tcMar>
          </w:tcPr>
          <w:p w14:paraId="6DBEF9B2" w14:textId="77777777" w:rsidR="00BC43A3" w:rsidRDefault="00BC43A3">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p>
        </w:tc>
        <w:tc>
          <w:tcPr>
            <w:tcW w:w="545" w:type="dxa"/>
            <w:shd w:val="clear" w:color="auto" w:fill="auto"/>
            <w:tcMar>
              <w:top w:w="100" w:type="dxa"/>
              <w:left w:w="100" w:type="dxa"/>
              <w:bottom w:w="100" w:type="dxa"/>
              <w:right w:w="100" w:type="dxa"/>
            </w:tcMar>
          </w:tcPr>
          <w:p w14:paraId="527E10DB" w14:textId="77777777" w:rsidR="00BC43A3" w:rsidRDefault="00BC43A3">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p>
        </w:tc>
        <w:tc>
          <w:tcPr>
            <w:tcW w:w="589" w:type="dxa"/>
            <w:shd w:val="clear" w:color="auto" w:fill="auto"/>
            <w:tcMar>
              <w:top w:w="100" w:type="dxa"/>
              <w:left w:w="100" w:type="dxa"/>
              <w:bottom w:w="100" w:type="dxa"/>
              <w:right w:w="100" w:type="dxa"/>
            </w:tcMar>
          </w:tcPr>
          <w:p w14:paraId="495990AD" w14:textId="77777777" w:rsidR="00BC43A3" w:rsidRDefault="00BC43A3">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p>
        </w:tc>
        <w:tc>
          <w:tcPr>
            <w:tcW w:w="567" w:type="dxa"/>
            <w:shd w:val="clear" w:color="auto" w:fill="auto"/>
            <w:tcMar>
              <w:top w:w="100" w:type="dxa"/>
              <w:left w:w="100" w:type="dxa"/>
              <w:bottom w:w="100" w:type="dxa"/>
              <w:right w:w="100" w:type="dxa"/>
            </w:tcMar>
          </w:tcPr>
          <w:p w14:paraId="0C102500" w14:textId="77777777" w:rsidR="00BC43A3" w:rsidRDefault="00BC43A3">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p>
        </w:tc>
        <w:tc>
          <w:tcPr>
            <w:tcW w:w="656" w:type="dxa"/>
            <w:shd w:val="clear" w:color="auto" w:fill="auto"/>
            <w:tcMar>
              <w:top w:w="100" w:type="dxa"/>
              <w:left w:w="100" w:type="dxa"/>
              <w:bottom w:w="100" w:type="dxa"/>
              <w:right w:w="100" w:type="dxa"/>
            </w:tcMar>
          </w:tcPr>
          <w:p w14:paraId="626836E8" w14:textId="77777777" w:rsidR="00BC43A3" w:rsidRDefault="00BC43A3">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p>
        </w:tc>
        <w:tc>
          <w:tcPr>
            <w:tcW w:w="612" w:type="dxa"/>
            <w:shd w:val="clear" w:color="auto" w:fill="auto"/>
            <w:tcMar>
              <w:top w:w="100" w:type="dxa"/>
              <w:left w:w="100" w:type="dxa"/>
              <w:bottom w:w="100" w:type="dxa"/>
              <w:right w:w="100" w:type="dxa"/>
            </w:tcMar>
          </w:tcPr>
          <w:p w14:paraId="530F4E2D" w14:textId="77777777" w:rsidR="00BC43A3" w:rsidRDefault="00BC43A3">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p>
        </w:tc>
        <w:tc>
          <w:tcPr>
            <w:tcW w:w="667" w:type="dxa"/>
            <w:shd w:val="clear" w:color="auto" w:fill="auto"/>
            <w:tcMar>
              <w:top w:w="100" w:type="dxa"/>
              <w:left w:w="100" w:type="dxa"/>
              <w:bottom w:w="100" w:type="dxa"/>
              <w:right w:w="100" w:type="dxa"/>
            </w:tcMar>
          </w:tcPr>
          <w:p w14:paraId="0D3703C5" w14:textId="77777777" w:rsidR="00BC43A3" w:rsidRDefault="00BC43A3">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p>
        </w:tc>
        <w:tc>
          <w:tcPr>
            <w:tcW w:w="595" w:type="dxa"/>
          </w:tcPr>
          <w:p w14:paraId="758F1A36" w14:textId="7352AC68" w:rsidR="00BC43A3" w:rsidRDefault="00BC43A3" w:rsidP="42A376F6">
            <w:pPr>
              <w:spacing w:line="240" w:lineRule="auto"/>
              <w:rPr>
                <w:rFonts w:ascii="Times New Roman" w:eastAsia="Times New Roman" w:hAnsi="Times New Roman" w:cs="Times New Roman"/>
                <w:sz w:val="20"/>
                <w:szCs w:val="20"/>
              </w:rPr>
            </w:pPr>
          </w:p>
        </w:tc>
      </w:tr>
      <w:tr w:rsidR="00BC43A3" w14:paraId="31254375" w14:textId="28F67043" w:rsidTr="00BC43A3">
        <w:tc>
          <w:tcPr>
            <w:tcW w:w="2006" w:type="dxa"/>
            <w:shd w:val="clear" w:color="auto" w:fill="auto"/>
            <w:tcMar>
              <w:top w:w="100" w:type="dxa"/>
              <w:left w:w="100" w:type="dxa"/>
              <w:bottom w:w="100" w:type="dxa"/>
              <w:right w:w="100" w:type="dxa"/>
            </w:tcMar>
          </w:tcPr>
          <w:p w14:paraId="424D348E" w14:textId="2571D0F7" w:rsidR="00BC43A3" w:rsidRDefault="00BC43A3">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Selección de las técnicas de movimiento</w:t>
            </w:r>
          </w:p>
        </w:tc>
        <w:tc>
          <w:tcPr>
            <w:tcW w:w="634" w:type="dxa"/>
            <w:shd w:val="clear" w:color="auto" w:fill="auto"/>
            <w:tcMar>
              <w:top w:w="100" w:type="dxa"/>
              <w:left w:w="100" w:type="dxa"/>
              <w:bottom w:w="100" w:type="dxa"/>
              <w:right w:w="100" w:type="dxa"/>
            </w:tcMar>
          </w:tcPr>
          <w:p w14:paraId="26E611B7" w14:textId="77777777" w:rsidR="00BC43A3" w:rsidRDefault="00BC43A3">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p>
        </w:tc>
        <w:tc>
          <w:tcPr>
            <w:tcW w:w="545" w:type="dxa"/>
            <w:shd w:val="clear" w:color="auto" w:fill="A6A6A6" w:themeFill="background1" w:themeFillShade="A6"/>
            <w:tcMar>
              <w:top w:w="100" w:type="dxa"/>
              <w:left w:w="100" w:type="dxa"/>
              <w:bottom w:w="100" w:type="dxa"/>
              <w:right w:w="100" w:type="dxa"/>
            </w:tcMar>
          </w:tcPr>
          <w:p w14:paraId="6342630F" w14:textId="77777777" w:rsidR="00BC43A3" w:rsidRDefault="00BC43A3">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p>
        </w:tc>
        <w:tc>
          <w:tcPr>
            <w:tcW w:w="600" w:type="dxa"/>
            <w:shd w:val="clear" w:color="auto" w:fill="auto"/>
            <w:tcMar>
              <w:top w:w="100" w:type="dxa"/>
              <w:left w:w="100" w:type="dxa"/>
              <w:bottom w:w="100" w:type="dxa"/>
              <w:right w:w="100" w:type="dxa"/>
            </w:tcMar>
          </w:tcPr>
          <w:p w14:paraId="04DF1E87" w14:textId="77777777" w:rsidR="00BC43A3" w:rsidRDefault="00BC43A3">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p>
        </w:tc>
        <w:tc>
          <w:tcPr>
            <w:tcW w:w="634" w:type="dxa"/>
            <w:shd w:val="clear" w:color="auto" w:fill="auto"/>
            <w:tcMar>
              <w:top w:w="100" w:type="dxa"/>
              <w:left w:w="100" w:type="dxa"/>
              <w:bottom w:w="100" w:type="dxa"/>
              <w:right w:w="100" w:type="dxa"/>
            </w:tcMar>
          </w:tcPr>
          <w:p w14:paraId="7EA2DFFB" w14:textId="77777777" w:rsidR="00BC43A3" w:rsidRDefault="00BC43A3">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p>
        </w:tc>
        <w:tc>
          <w:tcPr>
            <w:tcW w:w="545" w:type="dxa"/>
            <w:shd w:val="clear" w:color="auto" w:fill="auto"/>
            <w:tcMar>
              <w:top w:w="100" w:type="dxa"/>
              <w:left w:w="100" w:type="dxa"/>
              <w:bottom w:w="100" w:type="dxa"/>
              <w:right w:w="100" w:type="dxa"/>
            </w:tcMar>
          </w:tcPr>
          <w:p w14:paraId="49779033" w14:textId="77777777" w:rsidR="00BC43A3" w:rsidRDefault="00BC43A3">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p>
        </w:tc>
        <w:tc>
          <w:tcPr>
            <w:tcW w:w="589" w:type="dxa"/>
            <w:shd w:val="clear" w:color="auto" w:fill="auto"/>
            <w:tcMar>
              <w:top w:w="100" w:type="dxa"/>
              <w:left w:w="100" w:type="dxa"/>
              <w:bottom w:w="100" w:type="dxa"/>
              <w:right w:w="100" w:type="dxa"/>
            </w:tcMar>
          </w:tcPr>
          <w:p w14:paraId="0AE3E3A6" w14:textId="77777777" w:rsidR="00BC43A3" w:rsidRDefault="00BC43A3">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p>
        </w:tc>
        <w:tc>
          <w:tcPr>
            <w:tcW w:w="567" w:type="dxa"/>
            <w:shd w:val="clear" w:color="auto" w:fill="auto"/>
            <w:tcMar>
              <w:top w:w="100" w:type="dxa"/>
              <w:left w:w="100" w:type="dxa"/>
              <w:bottom w:w="100" w:type="dxa"/>
              <w:right w:w="100" w:type="dxa"/>
            </w:tcMar>
          </w:tcPr>
          <w:p w14:paraId="63A11917" w14:textId="77777777" w:rsidR="00BC43A3" w:rsidRDefault="00BC43A3">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p>
        </w:tc>
        <w:tc>
          <w:tcPr>
            <w:tcW w:w="656" w:type="dxa"/>
            <w:shd w:val="clear" w:color="auto" w:fill="auto"/>
            <w:tcMar>
              <w:top w:w="100" w:type="dxa"/>
              <w:left w:w="100" w:type="dxa"/>
              <w:bottom w:w="100" w:type="dxa"/>
              <w:right w:w="100" w:type="dxa"/>
            </w:tcMar>
          </w:tcPr>
          <w:p w14:paraId="364C73A1" w14:textId="77777777" w:rsidR="00BC43A3" w:rsidRDefault="00BC43A3">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p>
        </w:tc>
        <w:tc>
          <w:tcPr>
            <w:tcW w:w="612" w:type="dxa"/>
            <w:shd w:val="clear" w:color="auto" w:fill="auto"/>
            <w:tcMar>
              <w:top w:w="100" w:type="dxa"/>
              <w:left w:w="100" w:type="dxa"/>
              <w:bottom w:w="100" w:type="dxa"/>
              <w:right w:w="100" w:type="dxa"/>
            </w:tcMar>
          </w:tcPr>
          <w:p w14:paraId="2DFCAD06" w14:textId="77777777" w:rsidR="00BC43A3" w:rsidRDefault="00BC43A3">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p>
        </w:tc>
        <w:tc>
          <w:tcPr>
            <w:tcW w:w="667" w:type="dxa"/>
            <w:shd w:val="clear" w:color="auto" w:fill="auto"/>
            <w:tcMar>
              <w:top w:w="100" w:type="dxa"/>
              <w:left w:w="100" w:type="dxa"/>
              <w:bottom w:w="100" w:type="dxa"/>
              <w:right w:w="100" w:type="dxa"/>
            </w:tcMar>
          </w:tcPr>
          <w:p w14:paraId="5186883C" w14:textId="77777777" w:rsidR="00BC43A3" w:rsidRDefault="00BC43A3">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p>
        </w:tc>
        <w:tc>
          <w:tcPr>
            <w:tcW w:w="595" w:type="dxa"/>
          </w:tcPr>
          <w:p w14:paraId="1FE32B14" w14:textId="071097FC" w:rsidR="00BC43A3" w:rsidRDefault="00BC43A3" w:rsidP="42A376F6">
            <w:pPr>
              <w:spacing w:line="240" w:lineRule="auto"/>
              <w:rPr>
                <w:rFonts w:ascii="Times New Roman" w:eastAsia="Times New Roman" w:hAnsi="Times New Roman" w:cs="Times New Roman"/>
                <w:sz w:val="20"/>
                <w:szCs w:val="20"/>
              </w:rPr>
            </w:pPr>
          </w:p>
        </w:tc>
      </w:tr>
      <w:tr w:rsidR="00BC43A3" w14:paraId="7F23E93B" w14:textId="7F3BD8AA" w:rsidTr="001379B7">
        <w:tc>
          <w:tcPr>
            <w:tcW w:w="2006" w:type="dxa"/>
            <w:shd w:val="clear" w:color="auto" w:fill="auto"/>
            <w:tcMar>
              <w:top w:w="100" w:type="dxa"/>
              <w:left w:w="100" w:type="dxa"/>
              <w:bottom w:w="100" w:type="dxa"/>
              <w:right w:w="100" w:type="dxa"/>
            </w:tcMar>
          </w:tcPr>
          <w:p w14:paraId="7BA677FB" w14:textId="66C8A7FE" w:rsidR="00BC43A3" w:rsidRDefault="00BC43A3">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Diseño de experimentos</w:t>
            </w:r>
          </w:p>
        </w:tc>
        <w:tc>
          <w:tcPr>
            <w:tcW w:w="634" w:type="dxa"/>
            <w:shd w:val="clear" w:color="auto" w:fill="auto"/>
            <w:tcMar>
              <w:top w:w="100" w:type="dxa"/>
              <w:left w:w="100" w:type="dxa"/>
              <w:bottom w:w="100" w:type="dxa"/>
              <w:right w:w="100" w:type="dxa"/>
            </w:tcMar>
          </w:tcPr>
          <w:p w14:paraId="3C55D40A" w14:textId="77777777" w:rsidR="00BC43A3" w:rsidRDefault="00BC43A3">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p>
        </w:tc>
        <w:tc>
          <w:tcPr>
            <w:tcW w:w="545" w:type="dxa"/>
            <w:shd w:val="clear" w:color="auto" w:fill="auto"/>
            <w:tcMar>
              <w:top w:w="100" w:type="dxa"/>
              <w:left w:w="100" w:type="dxa"/>
              <w:bottom w:w="100" w:type="dxa"/>
              <w:right w:w="100" w:type="dxa"/>
            </w:tcMar>
          </w:tcPr>
          <w:p w14:paraId="43B46736" w14:textId="77777777" w:rsidR="00BC43A3" w:rsidRDefault="00BC43A3">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p>
        </w:tc>
        <w:tc>
          <w:tcPr>
            <w:tcW w:w="600" w:type="dxa"/>
            <w:shd w:val="clear" w:color="auto" w:fill="A6A6A6" w:themeFill="background1" w:themeFillShade="A6"/>
            <w:tcMar>
              <w:top w:w="100" w:type="dxa"/>
              <w:left w:w="100" w:type="dxa"/>
              <w:bottom w:w="100" w:type="dxa"/>
              <w:right w:w="100" w:type="dxa"/>
            </w:tcMar>
          </w:tcPr>
          <w:p w14:paraId="7AE86BD0" w14:textId="77777777" w:rsidR="00BC43A3" w:rsidRDefault="00BC43A3">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p>
        </w:tc>
        <w:tc>
          <w:tcPr>
            <w:tcW w:w="634" w:type="dxa"/>
            <w:shd w:val="clear" w:color="auto" w:fill="A6A6A6" w:themeFill="background1" w:themeFillShade="A6"/>
            <w:tcMar>
              <w:top w:w="100" w:type="dxa"/>
              <w:left w:w="100" w:type="dxa"/>
              <w:bottom w:w="100" w:type="dxa"/>
              <w:right w:w="100" w:type="dxa"/>
            </w:tcMar>
          </w:tcPr>
          <w:p w14:paraId="417D0BAA" w14:textId="77777777" w:rsidR="00BC43A3" w:rsidRDefault="00BC43A3">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p>
        </w:tc>
        <w:tc>
          <w:tcPr>
            <w:tcW w:w="545" w:type="dxa"/>
            <w:shd w:val="clear" w:color="auto" w:fill="auto"/>
            <w:tcMar>
              <w:top w:w="100" w:type="dxa"/>
              <w:left w:w="100" w:type="dxa"/>
              <w:bottom w:w="100" w:type="dxa"/>
              <w:right w:w="100" w:type="dxa"/>
            </w:tcMar>
          </w:tcPr>
          <w:p w14:paraId="75355165" w14:textId="77777777" w:rsidR="00BC43A3" w:rsidRDefault="00BC43A3">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p>
        </w:tc>
        <w:tc>
          <w:tcPr>
            <w:tcW w:w="589" w:type="dxa"/>
            <w:shd w:val="clear" w:color="auto" w:fill="auto"/>
            <w:tcMar>
              <w:top w:w="100" w:type="dxa"/>
              <w:left w:w="100" w:type="dxa"/>
              <w:bottom w:w="100" w:type="dxa"/>
              <w:right w:w="100" w:type="dxa"/>
            </w:tcMar>
          </w:tcPr>
          <w:p w14:paraId="19808B53" w14:textId="77777777" w:rsidR="00BC43A3" w:rsidRDefault="00BC43A3">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p>
        </w:tc>
        <w:tc>
          <w:tcPr>
            <w:tcW w:w="567" w:type="dxa"/>
            <w:shd w:val="clear" w:color="auto" w:fill="auto"/>
            <w:tcMar>
              <w:top w:w="100" w:type="dxa"/>
              <w:left w:w="100" w:type="dxa"/>
              <w:bottom w:w="100" w:type="dxa"/>
              <w:right w:w="100" w:type="dxa"/>
            </w:tcMar>
          </w:tcPr>
          <w:p w14:paraId="736DBDE6" w14:textId="77777777" w:rsidR="00BC43A3" w:rsidRDefault="00BC43A3">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p>
        </w:tc>
        <w:tc>
          <w:tcPr>
            <w:tcW w:w="656" w:type="dxa"/>
            <w:shd w:val="clear" w:color="auto" w:fill="auto"/>
            <w:tcMar>
              <w:top w:w="100" w:type="dxa"/>
              <w:left w:w="100" w:type="dxa"/>
              <w:bottom w:w="100" w:type="dxa"/>
              <w:right w:w="100" w:type="dxa"/>
            </w:tcMar>
          </w:tcPr>
          <w:p w14:paraId="541B1D16" w14:textId="77777777" w:rsidR="00BC43A3" w:rsidRDefault="00BC43A3">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p>
        </w:tc>
        <w:tc>
          <w:tcPr>
            <w:tcW w:w="612" w:type="dxa"/>
            <w:shd w:val="clear" w:color="auto" w:fill="auto"/>
            <w:tcMar>
              <w:top w:w="100" w:type="dxa"/>
              <w:left w:w="100" w:type="dxa"/>
              <w:bottom w:w="100" w:type="dxa"/>
              <w:right w:w="100" w:type="dxa"/>
            </w:tcMar>
          </w:tcPr>
          <w:p w14:paraId="2F37AAA3" w14:textId="77777777" w:rsidR="00BC43A3" w:rsidRDefault="00BC43A3">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p>
        </w:tc>
        <w:tc>
          <w:tcPr>
            <w:tcW w:w="667" w:type="dxa"/>
            <w:shd w:val="clear" w:color="auto" w:fill="auto"/>
            <w:tcMar>
              <w:top w:w="100" w:type="dxa"/>
              <w:left w:w="100" w:type="dxa"/>
              <w:bottom w:w="100" w:type="dxa"/>
              <w:right w:w="100" w:type="dxa"/>
            </w:tcMar>
          </w:tcPr>
          <w:p w14:paraId="0599FA4C" w14:textId="77777777" w:rsidR="00BC43A3" w:rsidRDefault="00BC43A3">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p>
        </w:tc>
        <w:tc>
          <w:tcPr>
            <w:tcW w:w="595" w:type="dxa"/>
          </w:tcPr>
          <w:p w14:paraId="3610B6D0" w14:textId="0B0F6DD8" w:rsidR="00BC43A3" w:rsidRDefault="00BC43A3" w:rsidP="42A376F6">
            <w:pPr>
              <w:spacing w:line="240" w:lineRule="auto"/>
              <w:rPr>
                <w:rFonts w:ascii="Times New Roman" w:eastAsia="Times New Roman" w:hAnsi="Times New Roman" w:cs="Times New Roman"/>
                <w:sz w:val="20"/>
                <w:szCs w:val="20"/>
              </w:rPr>
            </w:pPr>
          </w:p>
        </w:tc>
      </w:tr>
      <w:tr w:rsidR="00BC43A3" w14:paraId="04DAF336" w14:textId="0CC93E00" w:rsidTr="001379B7">
        <w:tc>
          <w:tcPr>
            <w:tcW w:w="2006" w:type="dxa"/>
            <w:shd w:val="clear" w:color="auto" w:fill="auto"/>
            <w:tcMar>
              <w:top w:w="100" w:type="dxa"/>
              <w:left w:w="100" w:type="dxa"/>
              <w:bottom w:w="100" w:type="dxa"/>
              <w:right w:w="100" w:type="dxa"/>
            </w:tcMar>
          </w:tcPr>
          <w:p w14:paraId="30715A3E" w14:textId="56037941" w:rsidR="00BC43A3" w:rsidRDefault="00BC43A3">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sidRPr="7C32C738">
              <w:rPr>
                <w:rFonts w:ascii="Times New Roman" w:eastAsia="Times New Roman" w:hAnsi="Times New Roman" w:cs="Times New Roman"/>
                <w:sz w:val="20"/>
                <w:szCs w:val="20"/>
              </w:rPr>
              <w:t xml:space="preserve">Diseño del ambiente </w:t>
            </w:r>
            <w:r w:rsidR="00574617" w:rsidRPr="7C32C738">
              <w:rPr>
                <w:rFonts w:ascii="Times New Roman" w:eastAsia="Times New Roman" w:hAnsi="Times New Roman" w:cs="Times New Roman"/>
                <w:sz w:val="20"/>
                <w:szCs w:val="20"/>
              </w:rPr>
              <w:t>de experimentación</w:t>
            </w:r>
          </w:p>
        </w:tc>
        <w:tc>
          <w:tcPr>
            <w:tcW w:w="634" w:type="dxa"/>
            <w:shd w:val="clear" w:color="auto" w:fill="auto"/>
            <w:tcMar>
              <w:top w:w="100" w:type="dxa"/>
              <w:left w:w="100" w:type="dxa"/>
              <w:bottom w:w="100" w:type="dxa"/>
              <w:right w:w="100" w:type="dxa"/>
            </w:tcMar>
          </w:tcPr>
          <w:p w14:paraId="079FD684" w14:textId="77777777" w:rsidR="00BC43A3" w:rsidRDefault="00BC43A3">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p>
        </w:tc>
        <w:tc>
          <w:tcPr>
            <w:tcW w:w="545" w:type="dxa"/>
            <w:shd w:val="clear" w:color="auto" w:fill="auto"/>
            <w:tcMar>
              <w:top w:w="100" w:type="dxa"/>
              <w:left w:w="100" w:type="dxa"/>
              <w:bottom w:w="100" w:type="dxa"/>
              <w:right w:w="100" w:type="dxa"/>
            </w:tcMar>
          </w:tcPr>
          <w:p w14:paraId="19F53F33" w14:textId="77777777" w:rsidR="00BC43A3" w:rsidRDefault="00BC43A3">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p>
        </w:tc>
        <w:tc>
          <w:tcPr>
            <w:tcW w:w="600" w:type="dxa"/>
            <w:shd w:val="clear" w:color="auto" w:fill="auto"/>
            <w:tcMar>
              <w:top w:w="100" w:type="dxa"/>
              <w:left w:w="100" w:type="dxa"/>
              <w:bottom w:w="100" w:type="dxa"/>
              <w:right w:w="100" w:type="dxa"/>
            </w:tcMar>
          </w:tcPr>
          <w:p w14:paraId="708658AC" w14:textId="77777777" w:rsidR="00BC43A3" w:rsidRDefault="00BC43A3">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p>
        </w:tc>
        <w:tc>
          <w:tcPr>
            <w:tcW w:w="634" w:type="dxa"/>
            <w:shd w:val="clear" w:color="auto" w:fill="A6A6A6" w:themeFill="background1" w:themeFillShade="A6"/>
            <w:tcMar>
              <w:top w:w="100" w:type="dxa"/>
              <w:left w:w="100" w:type="dxa"/>
              <w:bottom w:w="100" w:type="dxa"/>
              <w:right w:w="100" w:type="dxa"/>
            </w:tcMar>
          </w:tcPr>
          <w:p w14:paraId="6D04B3D2" w14:textId="77777777" w:rsidR="00BC43A3" w:rsidRDefault="00BC43A3">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p>
        </w:tc>
        <w:tc>
          <w:tcPr>
            <w:tcW w:w="545" w:type="dxa"/>
            <w:shd w:val="clear" w:color="auto" w:fill="A6A6A6" w:themeFill="background1" w:themeFillShade="A6"/>
            <w:tcMar>
              <w:top w:w="100" w:type="dxa"/>
              <w:left w:w="100" w:type="dxa"/>
              <w:bottom w:w="100" w:type="dxa"/>
              <w:right w:w="100" w:type="dxa"/>
            </w:tcMar>
          </w:tcPr>
          <w:p w14:paraId="68736A82" w14:textId="77777777" w:rsidR="00BC43A3" w:rsidRDefault="00BC43A3">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p>
        </w:tc>
        <w:tc>
          <w:tcPr>
            <w:tcW w:w="589" w:type="dxa"/>
            <w:shd w:val="clear" w:color="auto" w:fill="auto"/>
            <w:tcMar>
              <w:top w:w="100" w:type="dxa"/>
              <w:left w:w="100" w:type="dxa"/>
              <w:bottom w:w="100" w:type="dxa"/>
              <w:right w:w="100" w:type="dxa"/>
            </w:tcMar>
          </w:tcPr>
          <w:p w14:paraId="2EC9FABC" w14:textId="77777777" w:rsidR="00BC43A3" w:rsidRDefault="00BC43A3">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p>
        </w:tc>
        <w:tc>
          <w:tcPr>
            <w:tcW w:w="567" w:type="dxa"/>
            <w:shd w:val="clear" w:color="auto" w:fill="auto"/>
            <w:tcMar>
              <w:top w:w="100" w:type="dxa"/>
              <w:left w:w="100" w:type="dxa"/>
              <w:bottom w:w="100" w:type="dxa"/>
              <w:right w:w="100" w:type="dxa"/>
            </w:tcMar>
          </w:tcPr>
          <w:p w14:paraId="15A4BB4B" w14:textId="77777777" w:rsidR="00BC43A3" w:rsidRDefault="00BC43A3">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p>
        </w:tc>
        <w:tc>
          <w:tcPr>
            <w:tcW w:w="656" w:type="dxa"/>
            <w:shd w:val="clear" w:color="auto" w:fill="auto"/>
            <w:tcMar>
              <w:top w:w="100" w:type="dxa"/>
              <w:left w:w="100" w:type="dxa"/>
              <w:bottom w:w="100" w:type="dxa"/>
              <w:right w:w="100" w:type="dxa"/>
            </w:tcMar>
          </w:tcPr>
          <w:p w14:paraId="6BB1DA2D" w14:textId="77777777" w:rsidR="00BC43A3" w:rsidRDefault="00BC43A3">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p>
        </w:tc>
        <w:tc>
          <w:tcPr>
            <w:tcW w:w="612" w:type="dxa"/>
            <w:shd w:val="clear" w:color="auto" w:fill="auto"/>
            <w:tcMar>
              <w:top w:w="100" w:type="dxa"/>
              <w:left w:w="100" w:type="dxa"/>
              <w:bottom w:w="100" w:type="dxa"/>
              <w:right w:w="100" w:type="dxa"/>
            </w:tcMar>
          </w:tcPr>
          <w:p w14:paraId="210BD774" w14:textId="77777777" w:rsidR="00BC43A3" w:rsidRDefault="00BC43A3">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p>
        </w:tc>
        <w:tc>
          <w:tcPr>
            <w:tcW w:w="667" w:type="dxa"/>
            <w:shd w:val="clear" w:color="auto" w:fill="auto"/>
            <w:tcMar>
              <w:top w:w="100" w:type="dxa"/>
              <w:left w:w="100" w:type="dxa"/>
              <w:bottom w:w="100" w:type="dxa"/>
              <w:right w:w="100" w:type="dxa"/>
            </w:tcMar>
          </w:tcPr>
          <w:p w14:paraId="5E552E38" w14:textId="77777777" w:rsidR="00BC43A3" w:rsidRDefault="00BC43A3">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p>
        </w:tc>
        <w:tc>
          <w:tcPr>
            <w:tcW w:w="595" w:type="dxa"/>
          </w:tcPr>
          <w:p w14:paraId="73D90457" w14:textId="7462C6A9" w:rsidR="00BC43A3" w:rsidRDefault="00BC43A3" w:rsidP="42A376F6">
            <w:pPr>
              <w:spacing w:line="240" w:lineRule="auto"/>
              <w:rPr>
                <w:rFonts w:ascii="Times New Roman" w:eastAsia="Times New Roman" w:hAnsi="Times New Roman" w:cs="Times New Roman"/>
                <w:sz w:val="20"/>
                <w:szCs w:val="20"/>
              </w:rPr>
            </w:pPr>
          </w:p>
        </w:tc>
      </w:tr>
      <w:tr w:rsidR="00BC43A3" w14:paraId="23EC6A51" w14:textId="72AB7756" w:rsidTr="001F6DAC">
        <w:tc>
          <w:tcPr>
            <w:tcW w:w="2006" w:type="dxa"/>
            <w:shd w:val="clear" w:color="auto" w:fill="auto"/>
            <w:tcMar>
              <w:top w:w="100" w:type="dxa"/>
              <w:left w:w="100" w:type="dxa"/>
              <w:bottom w:w="100" w:type="dxa"/>
              <w:right w:w="100" w:type="dxa"/>
            </w:tcMar>
          </w:tcPr>
          <w:p w14:paraId="6A934721" w14:textId="1705925C" w:rsidR="00BC43A3" w:rsidRDefault="00BC43A3" w:rsidP="00D51281">
            <w:pPr>
              <w:widowControl w:val="0"/>
              <w:spacing w:line="240" w:lineRule="auto"/>
              <w:rPr>
                <w:rFonts w:ascii="Times New Roman" w:eastAsia="Times New Roman" w:hAnsi="Times New Roman" w:cs="Times New Roman"/>
                <w:sz w:val="20"/>
                <w:szCs w:val="20"/>
              </w:rPr>
            </w:pPr>
            <w:r w:rsidRPr="7C32C738">
              <w:rPr>
                <w:rFonts w:ascii="Times New Roman" w:eastAsia="Times New Roman" w:hAnsi="Times New Roman" w:cs="Times New Roman"/>
                <w:sz w:val="20"/>
                <w:szCs w:val="20"/>
              </w:rPr>
              <w:t>Instalación, configuración y calibración de ambiente de experimentación</w:t>
            </w:r>
          </w:p>
        </w:tc>
        <w:tc>
          <w:tcPr>
            <w:tcW w:w="634" w:type="dxa"/>
            <w:shd w:val="clear" w:color="auto" w:fill="auto"/>
            <w:tcMar>
              <w:top w:w="100" w:type="dxa"/>
              <w:left w:w="100" w:type="dxa"/>
              <w:bottom w:w="100" w:type="dxa"/>
              <w:right w:w="100" w:type="dxa"/>
            </w:tcMar>
          </w:tcPr>
          <w:p w14:paraId="2F1CB45A" w14:textId="77777777" w:rsidR="00BC43A3" w:rsidRDefault="00BC43A3">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p>
        </w:tc>
        <w:tc>
          <w:tcPr>
            <w:tcW w:w="545" w:type="dxa"/>
            <w:shd w:val="clear" w:color="auto" w:fill="auto"/>
            <w:tcMar>
              <w:top w:w="100" w:type="dxa"/>
              <w:left w:w="100" w:type="dxa"/>
              <w:bottom w:w="100" w:type="dxa"/>
              <w:right w:w="100" w:type="dxa"/>
            </w:tcMar>
          </w:tcPr>
          <w:p w14:paraId="7B3FA1BB" w14:textId="77777777" w:rsidR="00BC43A3" w:rsidRDefault="00BC43A3">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p>
        </w:tc>
        <w:tc>
          <w:tcPr>
            <w:tcW w:w="600" w:type="dxa"/>
            <w:shd w:val="clear" w:color="auto" w:fill="auto"/>
            <w:tcMar>
              <w:top w:w="100" w:type="dxa"/>
              <w:left w:w="100" w:type="dxa"/>
              <w:bottom w:w="100" w:type="dxa"/>
              <w:right w:w="100" w:type="dxa"/>
            </w:tcMar>
          </w:tcPr>
          <w:p w14:paraId="532C763F" w14:textId="77777777" w:rsidR="00BC43A3" w:rsidRDefault="00BC43A3">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p>
        </w:tc>
        <w:tc>
          <w:tcPr>
            <w:tcW w:w="634" w:type="dxa"/>
            <w:shd w:val="clear" w:color="auto" w:fill="A6A6A6" w:themeFill="background1" w:themeFillShade="A6"/>
            <w:tcMar>
              <w:top w:w="100" w:type="dxa"/>
              <w:left w:w="100" w:type="dxa"/>
              <w:bottom w:w="100" w:type="dxa"/>
              <w:right w:w="100" w:type="dxa"/>
            </w:tcMar>
          </w:tcPr>
          <w:p w14:paraId="6BC13DB4" w14:textId="77777777" w:rsidR="00BC43A3" w:rsidRDefault="00BC43A3">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p>
        </w:tc>
        <w:tc>
          <w:tcPr>
            <w:tcW w:w="545" w:type="dxa"/>
            <w:shd w:val="clear" w:color="auto" w:fill="A6A6A6" w:themeFill="background1" w:themeFillShade="A6"/>
            <w:tcMar>
              <w:top w:w="100" w:type="dxa"/>
              <w:left w:w="100" w:type="dxa"/>
              <w:bottom w:w="100" w:type="dxa"/>
              <w:right w:w="100" w:type="dxa"/>
            </w:tcMar>
          </w:tcPr>
          <w:p w14:paraId="6F691507" w14:textId="77777777" w:rsidR="00BC43A3" w:rsidRDefault="00BC43A3">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p>
        </w:tc>
        <w:tc>
          <w:tcPr>
            <w:tcW w:w="589" w:type="dxa"/>
            <w:shd w:val="clear" w:color="auto" w:fill="auto"/>
            <w:tcMar>
              <w:top w:w="100" w:type="dxa"/>
              <w:left w:w="100" w:type="dxa"/>
              <w:bottom w:w="100" w:type="dxa"/>
              <w:right w:w="100" w:type="dxa"/>
            </w:tcMar>
          </w:tcPr>
          <w:p w14:paraId="2D58AA73" w14:textId="77777777" w:rsidR="00BC43A3" w:rsidRDefault="00BC43A3">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p>
        </w:tc>
        <w:tc>
          <w:tcPr>
            <w:tcW w:w="567" w:type="dxa"/>
            <w:shd w:val="clear" w:color="auto" w:fill="auto"/>
            <w:tcMar>
              <w:top w:w="100" w:type="dxa"/>
              <w:left w:w="100" w:type="dxa"/>
              <w:bottom w:w="100" w:type="dxa"/>
              <w:right w:w="100" w:type="dxa"/>
            </w:tcMar>
          </w:tcPr>
          <w:p w14:paraId="3D8FCFD3" w14:textId="77777777" w:rsidR="00BC43A3" w:rsidRDefault="00BC43A3">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p>
        </w:tc>
        <w:tc>
          <w:tcPr>
            <w:tcW w:w="656" w:type="dxa"/>
            <w:shd w:val="clear" w:color="auto" w:fill="auto"/>
            <w:tcMar>
              <w:top w:w="100" w:type="dxa"/>
              <w:left w:w="100" w:type="dxa"/>
              <w:bottom w:w="100" w:type="dxa"/>
              <w:right w:w="100" w:type="dxa"/>
            </w:tcMar>
          </w:tcPr>
          <w:p w14:paraId="5124A785" w14:textId="77777777" w:rsidR="00BC43A3" w:rsidRDefault="00BC43A3">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p>
        </w:tc>
        <w:tc>
          <w:tcPr>
            <w:tcW w:w="612" w:type="dxa"/>
            <w:shd w:val="clear" w:color="auto" w:fill="auto"/>
            <w:tcMar>
              <w:top w:w="100" w:type="dxa"/>
              <w:left w:w="100" w:type="dxa"/>
              <w:bottom w:w="100" w:type="dxa"/>
              <w:right w:w="100" w:type="dxa"/>
            </w:tcMar>
          </w:tcPr>
          <w:p w14:paraId="063B794E" w14:textId="77777777" w:rsidR="00BC43A3" w:rsidRDefault="00BC43A3">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p>
        </w:tc>
        <w:tc>
          <w:tcPr>
            <w:tcW w:w="667" w:type="dxa"/>
            <w:shd w:val="clear" w:color="auto" w:fill="auto"/>
            <w:tcMar>
              <w:top w:w="100" w:type="dxa"/>
              <w:left w:w="100" w:type="dxa"/>
              <w:bottom w:w="100" w:type="dxa"/>
              <w:right w:w="100" w:type="dxa"/>
            </w:tcMar>
          </w:tcPr>
          <w:p w14:paraId="32A94C99" w14:textId="77777777" w:rsidR="00BC43A3" w:rsidRDefault="00BC43A3">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p>
        </w:tc>
        <w:tc>
          <w:tcPr>
            <w:tcW w:w="595" w:type="dxa"/>
          </w:tcPr>
          <w:p w14:paraId="09494EF2" w14:textId="1CEC1652" w:rsidR="00BC43A3" w:rsidRDefault="00BC43A3" w:rsidP="42A376F6">
            <w:pPr>
              <w:spacing w:line="240" w:lineRule="auto"/>
              <w:rPr>
                <w:rFonts w:ascii="Times New Roman" w:eastAsia="Times New Roman" w:hAnsi="Times New Roman" w:cs="Times New Roman"/>
                <w:sz w:val="20"/>
                <w:szCs w:val="20"/>
              </w:rPr>
            </w:pPr>
          </w:p>
        </w:tc>
      </w:tr>
      <w:tr w:rsidR="009F3796" w14:paraId="14A35440" w14:textId="77777777" w:rsidTr="009F3796">
        <w:tc>
          <w:tcPr>
            <w:tcW w:w="2006" w:type="dxa"/>
            <w:shd w:val="clear" w:color="auto" w:fill="auto"/>
            <w:tcMar>
              <w:top w:w="100" w:type="dxa"/>
              <w:left w:w="100" w:type="dxa"/>
              <w:bottom w:w="100" w:type="dxa"/>
              <w:right w:w="100" w:type="dxa"/>
            </w:tcMar>
          </w:tcPr>
          <w:p w14:paraId="1B109714" w14:textId="066CF675" w:rsidR="009F3796" w:rsidRPr="7C32C738" w:rsidRDefault="009F3796" w:rsidP="00D51281">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Presentación de TT1</w:t>
            </w:r>
          </w:p>
        </w:tc>
        <w:tc>
          <w:tcPr>
            <w:tcW w:w="634" w:type="dxa"/>
            <w:shd w:val="clear" w:color="auto" w:fill="auto"/>
            <w:tcMar>
              <w:top w:w="100" w:type="dxa"/>
              <w:left w:w="100" w:type="dxa"/>
              <w:bottom w:w="100" w:type="dxa"/>
              <w:right w:w="100" w:type="dxa"/>
            </w:tcMar>
          </w:tcPr>
          <w:p w14:paraId="6680A245" w14:textId="77777777" w:rsidR="009F3796" w:rsidRDefault="009F3796">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p>
        </w:tc>
        <w:tc>
          <w:tcPr>
            <w:tcW w:w="545" w:type="dxa"/>
            <w:shd w:val="clear" w:color="auto" w:fill="auto"/>
            <w:tcMar>
              <w:top w:w="100" w:type="dxa"/>
              <w:left w:w="100" w:type="dxa"/>
              <w:bottom w:w="100" w:type="dxa"/>
              <w:right w:w="100" w:type="dxa"/>
            </w:tcMar>
          </w:tcPr>
          <w:p w14:paraId="6FDE2042" w14:textId="77777777" w:rsidR="009F3796" w:rsidRDefault="009F3796">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p>
        </w:tc>
        <w:tc>
          <w:tcPr>
            <w:tcW w:w="600" w:type="dxa"/>
            <w:shd w:val="clear" w:color="auto" w:fill="auto"/>
            <w:tcMar>
              <w:top w:w="100" w:type="dxa"/>
              <w:left w:w="100" w:type="dxa"/>
              <w:bottom w:w="100" w:type="dxa"/>
              <w:right w:w="100" w:type="dxa"/>
            </w:tcMar>
          </w:tcPr>
          <w:p w14:paraId="37887319" w14:textId="77777777" w:rsidR="009F3796" w:rsidRDefault="009F3796">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p>
        </w:tc>
        <w:tc>
          <w:tcPr>
            <w:tcW w:w="634" w:type="dxa"/>
            <w:shd w:val="clear" w:color="auto" w:fill="auto"/>
            <w:tcMar>
              <w:top w:w="100" w:type="dxa"/>
              <w:left w:w="100" w:type="dxa"/>
              <w:bottom w:w="100" w:type="dxa"/>
              <w:right w:w="100" w:type="dxa"/>
            </w:tcMar>
          </w:tcPr>
          <w:p w14:paraId="08B447F3" w14:textId="77777777" w:rsidR="009F3796" w:rsidRDefault="009F3796">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p>
        </w:tc>
        <w:tc>
          <w:tcPr>
            <w:tcW w:w="545" w:type="dxa"/>
            <w:shd w:val="clear" w:color="auto" w:fill="A6A6A6" w:themeFill="background1" w:themeFillShade="A6"/>
            <w:tcMar>
              <w:top w:w="100" w:type="dxa"/>
              <w:left w:w="100" w:type="dxa"/>
              <w:bottom w:w="100" w:type="dxa"/>
              <w:right w:w="100" w:type="dxa"/>
            </w:tcMar>
          </w:tcPr>
          <w:p w14:paraId="0738DBCB" w14:textId="77777777" w:rsidR="009F3796" w:rsidRDefault="009F3796">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p>
        </w:tc>
        <w:tc>
          <w:tcPr>
            <w:tcW w:w="589" w:type="dxa"/>
            <w:shd w:val="clear" w:color="auto" w:fill="auto"/>
            <w:tcMar>
              <w:top w:w="100" w:type="dxa"/>
              <w:left w:w="100" w:type="dxa"/>
              <w:bottom w:w="100" w:type="dxa"/>
              <w:right w:w="100" w:type="dxa"/>
            </w:tcMar>
          </w:tcPr>
          <w:p w14:paraId="2B54BC29" w14:textId="77777777" w:rsidR="009F3796" w:rsidRDefault="009F3796">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p>
        </w:tc>
        <w:tc>
          <w:tcPr>
            <w:tcW w:w="567" w:type="dxa"/>
            <w:shd w:val="clear" w:color="auto" w:fill="auto"/>
            <w:tcMar>
              <w:top w:w="100" w:type="dxa"/>
              <w:left w:w="100" w:type="dxa"/>
              <w:bottom w:w="100" w:type="dxa"/>
              <w:right w:w="100" w:type="dxa"/>
            </w:tcMar>
          </w:tcPr>
          <w:p w14:paraId="6CC33A52" w14:textId="77777777" w:rsidR="009F3796" w:rsidRDefault="009F3796">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p>
        </w:tc>
        <w:tc>
          <w:tcPr>
            <w:tcW w:w="656" w:type="dxa"/>
            <w:shd w:val="clear" w:color="auto" w:fill="auto"/>
            <w:tcMar>
              <w:top w:w="100" w:type="dxa"/>
              <w:left w:w="100" w:type="dxa"/>
              <w:bottom w:w="100" w:type="dxa"/>
              <w:right w:w="100" w:type="dxa"/>
            </w:tcMar>
          </w:tcPr>
          <w:p w14:paraId="18A15C4B" w14:textId="77777777" w:rsidR="009F3796" w:rsidRDefault="009F3796">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p>
        </w:tc>
        <w:tc>
          <w:tcPr>
            <w:tcW w:w="612" w:type="dxa"/>
            <w:shd w:val="clear" w:color="auto" w:fill="auto"/>
            <w:tcMar>
              <w:top w:w="100" w:type="dxa"/>
              <w:left w:w="100" w:type="dxa"/>
              <w:bottom w:w="100" w:type="dxa"/>
              <w:right w:w="100" w:type="dxa"/>
            </w:tcMar>
          </w:tcPr>
          <w:p w14:paraId="015E7082" w14:textId="77777777" w:rsidR="009F3796" w:rsidRDefault="009F3796">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p>
        </w:tc>
        <w:tc>
          <w:tcPr>
            <w:tcW w:w="667" w:type="dxa"/>
            <w:shd w:val="clear" w:color="auto" w:fill="auto"/>
            <w:tcMar>
              <w:top w:w="100" w:type="dxa"/>
              <w:left w:w="100" w:type="dxa"/>
              <w:bottom w:w="100" w:type="dxa"/>
              <w:right w:w="100" w:type="dxa"/>
            </w:tcMar>
          </w:tcPr>
          <w:p w14:paraId="1F0ED4BD" w14:textId="77777777" w:rsidR="009F3796" w:rsidRDefault="009F3796">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p>
        </w:tc>
        <w:tc>
          <w:tcPr>
            <w:tcW w:w="595" w:type="dxa"/>
          </w:tcPr>
          <w:p w14:paraId="17042244" w14:textId="77777777" w:rsidR="009F3796" w:rsidRDefault="009F3796" w:rsidP="42A376F6">
            <w:pPr>
              <w:spacing w:line="240" w:lineRule="auto"/>
              <w:rPr>
                <w:rFonts w:ascii="Times New Roman" w:eastAsia="Times New Roman" w:hAnsi="Times New Roman" w:cs="Times New Roman"/>
                <w:sz w:val="20"/>
                <w:szCs w:val="20"/>
              </w:rPr>
            </w:pPr>
          </w:p>
        </w:tc>
      </w:tr>
      <w:tr w:rsidR="00BC43A3" w14:paraId="46119FCF" w14:textId="46302A4C" w:rsidTr="00B6461D">
        <w:tc>
          <w:tcPr>
            <w:tcW w:w="2006" w:type="dxa"/>
            <w:shd w:val="clear" w:color="auto" w:fill="auto"/>
            <w:tcMar>
              <w:top w:w="100" w:type="dxa"/>
              <w:left w:w="100" w:type="dxa"/>
              <w:bottom w:w="100" w:type="dxa"/>
              <w:right w:w="100" w:type="dxa"/>
            </w:tcMar>
          </w:tcPr>
          <w:p w14:paraId="4C482FE7" w14:textId="7BC69F30" w:rsidR="00BC43A3" w:rsidRDefault="00BC43A3">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Ejecución de los experimentos</w:t>
            </w:r>
          </w:p>
        </w:tc>
        <w:tc>
          <w:tcPr>
            <w:tcW w:w="634" w:type="dxa"/>
            <w:shd w:val="clear" w:color="auto" w:fill="auto"/>
            <w:tcMar>
              <w:top w:w="100" w:type="dxa"/>
              <w:left w:w="100" w:type="dxa"/>
              <w:bottom w:w="100" w:type="dxa"/>
              <w:right w:w="100" w:type="dxa"/>
            </w:tcMar>
          </w:tcPr>
          <w:p w14:paraId="0862861D" w14:textId="77777777" w:rsidR="00BC43A3" w:rsidRDefault="00BC43A3">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p>
        </w:tc>
        <w:tc>
          <w:tcPr>
            <w:tcW w:w="545" w:type="dxa"/>
            <w:shd w:val="clear" w:color="auto" w:fill="auto"/>
            <w:tcMar>
              <w:top w:w="100" w:type="dxa"/>
              <w:left w:w="100" w:type="dxa"/>
              <w:bottom w:w="100" w:type="dxa"/>
              <w:right w:w="100" w:type="dxa"/>
            </w:tcMar>
          </w:tcPr>
          <w:p w14:paraId="46BFCE2B" w14:textId="77777777" w:rsidR="00BC43A3" w:rsidRDefault="00BC43A3">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p>
        </w:tc>
        <w:tc>
          <w:tcPr>
            <w:tcW w:w="600" w:type="dxa"/>
            <w:shd w:val="clear" w:color="auto" w:fill="auto"/>
            <w:tcMar>
              <w:top w:w="100" w:type="dxa"/>
              <w:left w:w="100" w:type="dxa"/>
              <w:bottom w:w="100" w:type="dxa"/>
              <w:right w:w="100" w:type="dxa"/>
            </w:tcMar>
          </w:tcPr>
          <w:p w14:paraId="475513F9" w14:textId="77777777" w:rsidR="00BC43A3" w:rsidRDefault="00BC43A3">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p>
        </w:tc>
        <w:tc>
          <w:tcPr>
            <w:tcW w:w="634" w:type="dxa"/>
            <w:shd w:val="clear" w:color="auto" w:fill="auto"/>
            <w:tcMar>
              <w:top w:w="100" w:type="dxa"/>
              <w:left w:w="100" w:type="dxa"/>
              <w:bottom w:w="100" w:type="dxa"/>
              <w:right w:w="100" w:type="dxa"/>
            </w:tcMar>
          </w:tcPr>
          <w:p w14:paraId="25EC14D2" w14:textId="77777777" w:rsidR="00BC43A3" w:rsidRDefault="00BC43A3">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p>
        </w:tc>
        <w:tc>
          <w:tcPr>
            <w:tcW w:w="545" w:type="dxa"/>
            <w:shd w:val="clear" w:color="auto" w:fill="auto"/>
            <w:tcMar>
              <w:top w:w="100" w:type="dxa"/>
              <w:left w:w="100" w:type="dxa"/>
              <w:bottom w:w="100" w:type="dxa"/>
              <w:right w:w="100" w:type="dxa"/>
            </w:tcMar>
          </w:tcPr>
          <w:p w14:paraId="6CE77C33" w14:textId="77777777" w:rsidR="00BC43A3" w:rsidRDefault="00BC43A3">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p>
        </w:tc>
        <w:tc>
          <w:tcPr>
            <w:tcW w:w="589" w:type="dxa"/>
            <w:shd w:val="clear" w:color="auto" w:fill="A6A6A6" w:themeFill="background1" w:themeFillShade="A6"/>
            <w:tcMar>
              <w:top w:w="100" w:type="dxa"/>
              <w:left w:w="100" w:type="dxa"/>
              <w:bottom w:w="100" w:type="dxa"/>
              <w:right w:w="100" w:type="dxa"/>
            </w:tcMar>
          </w:tcPr>
          <w:p w14:paraId="0794AE69" w14:textId="77777777" w:rsidR="00BC43A3" w:rsidRDefault="00BC43A3">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p>
        </w:tc>
        <w:tc>
          <w:tcPr>
            <w:tcW w:w="567" w:type="dxa"/>
            <w:shd w:val="clear" w:color="auto" w:fill="auto"/>
            <w:tcMar>
              <w:top w:w="100" w:type="dxa"/>
              <w:left w:w="100" w:type="dxa"/>
              <w:bottom w:w="100" w:type="dxa"/>
              <w:right w:w="100" w:type="dxa"/>
            </w:tcMar>
          </w:tcPr>
          <w:p w14:paraId="6DF3AB9D" w14:textId="77777777" w:rsidR="00BC43A3" w:rsidRDefault="00BC43A3">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p>
        </w:tc>
        <w:tc>
          <w:tcPr>
            <w:tcW w:w="656" w:type="dxa"/>
            <w:shd w:val="clear" w:color="auto" w:fill="auto"/>
            <w:tcMar>
              <w:top w:w="100" w:type="dxa"/>
              <w:left w:w="100" w:type="dxa"/>
              <w:bottom w:w="100" w:type="dxa"/>
              <w:right w:w="100" w:type="dxa"/>
            </w:tcMar>
          </w:tcPr>
          <w:p w14:paraId="380B8C17" w14:textId="77777777" w:rsidR="00BC43A3" w:rsidRDefault="00BC43A3">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p>
        </w:tc>
        <w:tc>
          <w:tcPr>
            <w:tcW w:w="612" w:type="dxa"/>
            <w:shd w:val="clear" w:color="auto" w:fill="auto"/>
            <w:tcMar>
              <w:top w:w="100" w:type="dxa"/>
              <w:left w:w="100" w:type="dxa"/>
              <w:bottom w:w="100" w:type="dxa"/>
              <w:right w:w="100" w:type="dxa"/>
            </w:tcMar>
          </w:tcPr>
          <w:p w14:paraId="2E0A111E" w14:textId="77777777" w:rsidR="00BC43A3" w:rsidRDefault="00BC43A3">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p>
        </w:tc>
        <w:tc>
          <w:tcPr>
            <w:tcW w:w="667" w:type="dxa"/>
            <w:shd w:val="clear" w:color="auto" w:fill="auto"/>
            <w:tcMar>
              <w:top w:w="100" w:type="dxa"/>
              <w:left w:w="100" w:type="dxa"/>
              <w:bottom w:w="100" w:type="dxa"/>
              <w:right w:w="100" w:type="dxa"/>
            </w:tcMar>
          </w:tcPr>
          <w:p w14:paraId="533F7FAB" w14:textId="77777777" w:rsidR="00BC43A3" w:rsidRDefault="00BC43A3">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p>
        </w:tc>
        <w:tc>
          <w:tcPr>
            <w:tcW w:w="595" w:type="dxa"/>
          </w:tcPr>
          <w:p w14:paraId="44E9041A" w14:textId="31A51143" w:rsidR="00BC43A3" w:rsidRDefault="00BC43A3" w:rsidP="42A376F6">
            <w:pPr>
              <w:spacing w:line="240" w:lineRule="auto"/>
              <w:rPr>
                <w:rFonts w:ascii="Times New Roman" w:eastAsia="Times New Roman" w:hAnsi="Times New Roman" w:cs="Times New Roman"/>
                <w:sz w:val="20"/>
                <w:szCs w:val="20"/>
              </w:rPr>
            </w:pPr>
          </w:p>
        </w:tc>
      </w:tr>
      <w:tr w:rsidR="00BC43A3" w14:paraId="1773DC37" w14:textId="6C9D1B5F" w:rsidTr="00B6461D">
        <w:tc>
          <w:tcPr>
            <w:tcW w:w="2006" w:type="dxa"/>
            <w:shd w:val="clear" w:color="auto" w:fill="auto"/>
            <w:tcMar>
              <w:top w:w="100" w:type="dxa"/>
              <w:left w:w="100" w:type="dxa"/>
              <w:bottom w:w="100" w:type="dxa"/>
              <w:right w:w="100" w:type="dxa"/>
            </w:tcMar>
          </w:tcPr>
          <w:p w14:paraId="33BE190A" w14:textId="3F258661" w:rsidR="00BC43A3" w:rsidRDefault="00BC43A3">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Análisis y discusión de los resultados</w:t>
            </w:r>
          </w:p>
        </w:tc>
        <w:tc>
          <w:tcPr>
            <w:tcW w:w="634" w:type="dxa"/>
            <w:shd w:val="clear" w:color="auto" w:fill="auto"/>
            <w:tcMar>
              <w:top w:w="100" w:type="dxa"/>
              <w:left w:w="100" w:type="dxa"/>
              <w:bottom w:w="100" w:type="dxa"/>
              <w:right w:w="100" w:type="dxa"/>
            </w:tcMar>
          </w:tcPr>
          <w:p w14:paraId="1ED352FA" w14:textId="77777777" w:rsidR="00BC43A3" w:rsidRDefault="00BC43A3">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p>
        </w:tc>
        <w:tc>
          <w:tcPr>
            <w:tcW w:w="545" w:type="dxa"/>
            <w:shd w:val="clear" w:color="auto" w:fill="auto"/>
            <w:tcMar>
              <w:top w:w="100" w:type="dxa"/>
              <w:left w:w="100" w:type="dxa"/>
              <w:bottom w:w="100" w:type="dxa"/>
              <w:right w:w="100" w:type="dxa"/>
            </w:tcMar>
          </w:tcPr>
          <w:p w14:paraId="2C22F918" w14:textId="77777777" w:rsidR="00BC43A3" w:rsidRDefault="00BC43A3">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p>
        </w:tc>
        <w:tc>
          <w:tcPr>
            <w:tcW w:w="600" w:type="dxa"/>
            <w:shd w:val="clear" w:color="auto" w:fill="auto"/>
            <w:tcMar>
              <w:top w:w="100" w:type="dxa"/>
              <w:left w:w="100" w:type="dxa"/>
              <w:bottom w:w="100" w:type="dxa"/>
              <w:right w:w="100" w:type="dxa"/>
            </w:tcMar>
          </w:tcPr>
          <w:p w14:paraId="54BAD101" w14:textId="77777777" w:rsidR="00BC43A3" w:rsidRDefault="00BC43A3">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p>
        </w:tc>
        <w:tc>
          <w:tcPr>
            <w:tcW w:w="634" w:type="dxa"/>
            <w:shd w:val="clear" w:color="auto" w:fill="auto"/>
            <w:tcMar>
              <w:top w:w="100" w:type="dxa"/>
              <w:left w:w="100" w:type="dxa"/>
              <w:bottom w:w="100" w:type="dxa"/>
              <w:right w:w="100" w:type="dxa"/>
            </w:tcMar>
          </w:tcPr>
          <w:p w14:paraId="1DF0F18D" w14:textId="77777777" w:rsidR="00BC43A3" w:rsidRDefault="00BC43A3">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p>
        </w:tc>
        <w:tc>
          <w:tcPr>
            <w:tcW w:w="545" w:type="dxa"/>
            <w:shd w:val="clear" w:color="auto" w:fill="auto"/>
            <w:tcMar>
              <w:top w:w="100" w:type="dxa"/>
              <w:left w:w="100" w:type="dxa"/>
              <w:bottom w:w="100" w:type="dxa"/>
              <w:right w:w="100" w:type="dxa"/>
            </w:tcMar>
          </w:tcPr>
          <w:p w14:paraId="3F6F6E10" w14:textId="77777777" w:rsidR="00BC43A3" w:rsidRDefault="00BC43A3">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p>
        </w:tc>
        <w:tc>
          <w:tcPr>
            <w:tcW w:w="589" w:type="dxa"/>
            <w:shd w:val="clear" w:color="auto" w:fill="A6A6A6" w:themeFill="background1" w:themeFillShade="A6"/>
            <w:tcMar>
              <w:top w:w="100" w:type="dxa"/>
              <w:left w:w="100" w:type="dxa"/>
              <w:bottom w:w="100" w:type="dxa"/>
              <w:right w:w="100" w:type="dxa"/>
            </w:tcMar>
          </w:tcPr>
          <w:p w14:paraId="30DE2C5D" w14:textId="77777777" w:rsidR="00BC43A3" w:rsidRDefault="00BC43A3">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p>
        </w:tc>
        <w:tc>
          <w:tcPr>
            <w:tcW w:w="567" w:type="dxa"/>
            <w:shd w:val="clear" w:color="auto" w:fill="auto"/>
            <w:tcMar>
              <w:top w:w="100" w:type="dxa"/>
              <w:left w:w="100" w:type="dxa"/>
              <w:bottom w:w="100" w:type="dxa"/>
              <w:right w:w="100" w:type="dxa"/>
            </w:tcMar>
          </w:tcPr>
          <w:p w14:paraId="5658A960" w14:textId="77777777" w:rsidR="00BC43A3" w:rsidRDefault="00BC43A3">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p>
        </w:tc>
        <w:tc>
          <w:tcPr>
            <w:tcW w:w="656" w:type="dxa"/>
            <w:shd w:val="clear" w:color="auto" w:fill="auto"/>
            <w:tcMar>
              <w:top w:w="100" w:type="dxa"/>
              <w:left w:w="100" w:type="dxa"/>
              <w:bottom w:w="100" w:type="dxa"/>
              <w:right w:w="100" w:type="dxa"/>
            </w:tcMar>
          </w:tcPr>
          <w:p w14:paraId="2266AD8E" w14:textId="77777777" w:rsidR="00BC43A3" w:rsidRDefault="00BC43A3">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p>
        </w:tc>
        <w:tc>
          <w:tcPr>
            <w:tcW w:w="612" w:type="dxa"/>
            <w:shd w:val="clear" w:color="auto" w:fill="auto"/>
            <w:tcMar>
              <w:top w:w="100" w:type="dxa"/>
              <w:left w:w="100" w:type="dxa"/>
              <w:bottom w:w="100" w:type="dxa"/>
              <w:right w:w="100" w:type="dxa"/>
            </w:tcMar>
          </w:tcPr>
          <w:p w14:paraId="581CE6B8" w14:textId="77777777" w:rsidR="00BC43A3" w:rsidRDefault="00BC43A3">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p>
        </w:tc>
        <w:tc>
          <w:tcPr>
            <w:tcW w:w="667" w:type="dxa"/>
            <w:shd w:val="clear" w:color="auto" w:fill="auto"/>
            <w:tcMar>
              <w:top w:w="100" w:type="dxa"/>
              <w:left w:w="100" w:type="dxa"/>
              <w:bottom w:w="100" w:type="dxa"/>
              <w:right w:w="100" w:type="dxa"/>
            </w:tcMar>
          </w:tcPr>
          <w:p w14:paraId="67CBFB48" w14:textId="77777777" w:rsidR="00BC43A3" w:rsidRDefault="00BC43A3">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p>
        </w:tc>
        <w:tc>
          <w:tcPr>
            <w:tcW w:w="595" w:type="dxa"/>
          </w:tcPr>
          <w:p w14:paraId="7C8B9EB1" w14:textId="79BE30EA" w:rsidR="00BC43A3" w:rsidRDefault="00BC43A3" w:rsidP="42A376F6">
            <w:pPr>
              <w:spacing w:line="240" w:lineRule="auto"/>
              <w:rPr>
                <w:rFonts w:ascii="Times New Roman" w:eastAsia="Times New Roman" w:hAnsi="Times New Roman" w:cs="Times New Roman"/>
                <w:sz w:val="20"/>
                <w:szCs w:val="20"/>
              </w:rPr>
            </w:pPr>
          </w:p>
        </w:tc>
      </w:tr>
      <w:tr w:rsidR="00BC43A3" w14:paraId="29044CBE" w14:textId="26A71C94" w:rsidTr="00B6461D">
        <w:tc>
          <w:tcPr>
            <w:tcW w:w="2006" w:type="dxa"/>
            <w:shd w:val="clear" w:color="auto" w:fill="auto"/>
            <w:tcMar>
              <w:top w:w="100" w:type="dxa"/>
              <w:left w:w="100" w:type="dxa"/>
              <w:bottom w:w="100" w:type="dxa"/>
              <w:right w:w="100" w:type="dxa"/>
            </w:tcMar>
          </w:tcPr>
          <w:p w14:paraId="21CCD5F2" w14:textId="1765B103" w:rsidR="00BC43A3" w:rsidRDefault="00BC43A3">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Diseño de la estrategia de movimiento</w:t>
            </w:r>
          </w:p>
        </w:tc>
        <w:tc>
          <w:tcPr>
            <w:tcW w:w="634" w:type="dxa"/>
            <w:shd w:val="clear" w:color="auto" w:fill="auto"/>
            <w:tcMar>
              <w:top w:w="100" w:type="dxa"/>
              <w:left w:w="100" w:type="dxa"/>
              <w:bottom w:w="100" w:type="dxa"/>
              <w:right w:w="100" w:type="dxa"/>
            </w:tcMar>
          </w:tcPr>
          <w:p w14:paraId="4A386C05" w14:textId="77777777" w:rsidR="00BC43A3" w:rsidRDefault="00BC43A3">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p>
        </w:tc>
        <w:tc>
          <w:tcPr>
            <w:tcW w:w="545" w:type="dxa"/>
            <w:shd w:val="clear" w:color="auto" w:fill="auto"/>
            <w:tcMar>
              <w:top w:w="100" w:type="dxa"/>
              <w:left w:w="100" w:type="dxa"/>
              <w:bottom w:w="100" w:type="dxa"/>
              <w:right w:w="100" w:type="dxa"/>
            </w:tcMar>
          </w:tcPr>
          <w:p w14:paraId="7194E41D" w14:textId="77777777" w:rsidR="00BC43A3" w:rsidRDefault="00BC43A3">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p>
        </w:tc>
        <w:tc>
          <w:tcPr>
            <w:tcW w:w="600" w:type="dxa"/>
            <w:shd w:val="clear" w:color="auto" w:fill="auto"/>
            <w:tcMar>
              <w:top w:w="100" w:type="dxa"/>
              <w:left w:w="100" w:type="dxa"/>
              <w:bottom w:w="100" w:type="dxa"/>
              <w:right w:w="100" w:type="dxa"/>
            </w:tcMar>
          </w:tcPr>
          <w:p w14:paraId="780026BD" w14:textId="77777777" w:rsidR="00BC43A3" w:rsidRDefault="00BC43A3">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p>
        </w:tc>
        <w:tc>
          <w:tcPr>
            <w:tcW w:w="634" w:type="dxa"/>
            <w:shd w:val="clear" w:color="auto" w:fill="auto"/>
            <w:tcMar>
              <w:top w:w="100" w:type="dxa"/>
              <w:left w:w="100" w:type="dxa"/>
              <w:bottom w:w="100" w:type="dxa"/>
              <w:right w:w="100" w:type="dxa"/>
            </w:tcMar>
          </w:tcPr>
          <w:p w14:paraId="38DB2AC1" w14:textId="77777777" w:rsidR="00BC43A3" w:rsidRDefault="00BC43A3">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p>
        </w:tc>
        <w:tc>
          <w:tcPr>
            <w:tcW w:w="545" w:type="dxa"/>
            <w:shd w:val="clear" w:color="auto" w:fill="auto"/>
            <w:tcMar>
              <w:top w:w="100" w:type="dxa"/>
              <w:left w:w="100" w:type="dxa"/>
              <w:bottom w:w="100" w:type="dxa"/>
              <w:right w:w="100" w:type="dxa"/>
            </w:tcMar>
          </w:tcPr>
          <w:p w14:paraId="4B03FEF6" w14:textId="77777777" w:rsidR="00BC43A3" w:rsidRDefault="00BC43A3">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p>
        </w:tc>
        <w:tc>
          <w:tcPr>
            <w:tcW w:w="589" w:type="dxa"/>
            <w:shd w:val="clear" w:color="auto" w:fill="A6A6A6" w:themeFill="background1" w:themeFillShade="A6"/>
            <w:tcMar>
              <w:top w:w="100" w:type="dxa"/>
              <w:left w:w="100" w:type="dxa"/>
              <w:bottom w:w="100" w:type="dxa"/>
              <w:right w:w="100" w:type="dxa"/>
            </w:tcMar>
          </w:tcPr>
          <w:p w14:paraId="7358FCD4" w14:textId="77777777" w:rsidR="00BC43A3" w:rsidRDefault="00BC43A3">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p>
        </w:tc>
        <w:tc>
          <w:tcPr>
            <w:tcW w:w="567" w:type="dxa"/>
            <w:shd w:val="clear" w:color="auto" w:fill="auto"/>
            <w:tcMar>
              <w:top w:w="100" w:type="dxa"/>
              <w:left w:w="100" w:type="dxa"/>
              <w:bottom w:w="100" w:type="dxa"/>
              <w:right w:w="100" w:type="dxa"/>
            </w:tcMar>
          </w:tcPr>
          <w:p w14:paraId="37E84C93" w14:textId="77777777" w:rsidR="00BC43A3" w:rsidRDefault="00BC43A3">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p>
        </w:tc>
        <w:tc>
          <w:tcPr>
            <w:tcW w:w="656" w:type="dxa"/>
            <w:shd w:val="clear" w:color="auto" w:fill="auto"/>
            <w:tcMar>
              <w:top w:w="100" w:type="dxa"/>
              <w:left w:w="100" w:type="dxa"/>
              <w:bottom w:w="100" w:type="dxa"/>
              <w:right w:w="100" w:type="dxa"/>
            </w:tcMar>
          </w:tcPr>
          <w:p w14:paraId="65CE6B1B" w14:textId="77777777" w:rsidR="00BC43A3" w:rsidRDefault="00BC43A3">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p>
        </w:tc>
        <w:tc>
          <w:tcPr>
            <w:tcW w:w="612" w:type="dxa"/>
            <w:shd w:val="clear" w:color="auto" w:fill="auto"/>
            <w:tcMar>
              <w:top w:w="100" w:type="dxa"/>
              <w:left w:w="100" w:type="dxa"/>
              <w:bottom w:w="100" w:type="dxa"/>
              <w:right w:w="100" w:type="dxa"/>
            </w:tcMar>
          </w:tcPr>
          <w:p w14:paraId="3AEFE47E" w14:textId="77777777" w:rsidR="00BC43A3" w:rsidRDefault="00BC43A3">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p>
        </w:tc>
        <w:tc>
          <w:tcPr>
            <w:tcW w:w="667" w:type="dxa"/>
            <w:shd w:val="clear" w:color="auto" w:fill="auto"/>
            <w:tcMar>
              <w:top w:w="100" w:type="dxa"/>
              <w:left w:w="100" w:type="dxa"/>
              <w:bottom w:w="100" w:type="dxa"/>
              <w:right w:w="100" w:type="dxa"/>
            </w:tcMar>
          </w:tcPr>
          <w:p w14:paraId="201D8F04" w14:textId="77777777" w:rsidR="00BC43A3" w:rsidRDefault="00BC43A3">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p>
        </w:tc>
        <w:tc>
          <w:tcPr>
            <w:tcW w:w="595" w:type="dxa"/>
          </w:tcPr>
          <w:p w14:paraId="35602F95" w14:textId="4087564A" w:rsidR="00BC43A3" w:rsidRDefault="00BC43A3" w:rsidP="42A376F6">
            <w:pPr>
              <w:spacing w:line="240" w:lineRule="auto"/>
              <w:rPr>
                <w:rFonts w:ascii="Times New Roman" w:eastAsia="Times New Roman" w:hAnsi="Times New Roman" w:cs="Times New Roman"/>
                <w:sz w:val="20"/>
                <w:szCs w:val="20"/>
              </w:rPr>
            </w:pPr>
          </w:p>
        </w:tc>
      </w:tr>
      <w:tr w:rsidR="00BC43A3" w14:paraId="0CAEE1D6" w14:textId="2DBA9806" w:rsidTr="00B6461D">
        <w:tc>
          <w:tcPr>
            <w:tcW w:w="2006" w:type="dxa"/>
            <w:shd w:val="clear" w:color="auto" w:fill="auto"/>
            <w:tcMar>
              <w:top w:w="100" w:type="dxa"/>
              <w:left w:w="100" w:type="dxa"/>
              <w:bottom w:w="100" w:type="dxa"/>
              <w:right w:w="100" w:type="dxa"/>
            </w:tcMar>
          </w:tcPr>
          <w:p w14:paraId="00C7730C" w14:textId="7488D632" w:rsidR="00BC43A3" w:rsidRDefault="00BC43A3" w:rsidP="7C32C738">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sidRPr="7C32C738">
              <w:rPr>
                <w:rFonts w:ascii="Times New Roman" w:eastAsia="Times New Roman" w:hAnsi="Times New Roman" w:cs="Times New Roman"/>
                <w:sz w:val="20"/>
                <w:szCs w:val="20"/>
              </w:rPr>
              <w:t xml:space="preserve">Desarrollo </w:t>
            </w:r>
            <w:r w:rsidR="00574617" w:rsidRPr="7C32C738">
              <w:rPr>
                <w:rFonts w:ascii="Times New Roman" w:eastAsia="Times New Roman" w:hAnsi="Times New Roman" w:cs="Times New Roman"/>
                <w:sz w:val="20"/>
                <w:szCs w:val="20"/>
              </w:rPr>
              <w:t>del prototipo</w:t>
            </w:r>
            <w:r w:rsidRPr="7C32C738">
              <w:rPr>
                <w:rFonts w:ascii="Times New Roman" w:eastAsia="Times New Roman" w:hAnsi="Times New Roman" w:cs="Times New Roman"/>
                <w:sz w:val="20"/>
                <w:szCs w:val="20"/>
              </w:rPr>
              <w:t xml:space="preserve"> de  la estrategia</w:t>
            </w:r>
          </w:p>
        </w:tc>
        <w:tc>
          <w:tcPr>
            <w:tcW w:w="634" w:type="dxa"/>
            <w:shd w:val="clear" w:color="auto" w:fill="auto"/>
            <w:tcMar>
              <w:top w:w="100" w:type="dxa"/>
              <w:left w:w="100" w:type="dxa"/>
              <w:bottom w:w="100" w:type="dxa"/>
              <w:right w:w="100" w:type="dxa"/>
            </w:tcMar>
          </w:tcPr>
          <w:p w14:paraId="7E954B2D" w14:textId="77777777" w:rsidR="00BC43A3" w:rsidRDefault="00BC43A3">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p>
        </w:tc>
        <w:tc>
          <w:tcPr>
            <w:tcW w:w="545" w:type="dxa"/>
            <w:shd w:val="clear" w:color="auto" w:fill="auto"/>
            <w:tcMar>
              <w:top w:w="100" w:type="dxa"/>
              <w:left w:w="100" w:type="dxa"/>
              <w:bottom w:w="100" w:type="dxa"/>
              <w:right w:w="100" w:type="dxa"/>
            </w:tcMar>
          </w:tcPr>
          <w:p w14:paraId="407209EA" w14:textId="77777777" w:rsidR="00BC43A3" w:rsidRDefault="00BC43A3">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p>
        </w:tc>
        <w:tc>
          <w:tcPr>
            <w:tcW w:w="600" w:type="dxa"/>
            <w:shd w:val="clear" w:color="auto" w:fill="auto"/>
            <w:tcMar>
              <w:top w:w="100" w:type="dxa"/>
              <w:left w:w="100" w:type="dxa"/>
              <w:bottom w:w="100" w:type="dxa"/>
              <w:right w:w="100" w:type="dxa"/>
            </w:tcMar>
          </w:tcPr>
          <w:p w14:paraId="71F33218" w14:textId="77777777" w:rsidR="00BC43A3" w:rsidRDefault="00BC43A3">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p>
        </w:tc>
        <w:tc>
          <w:tcPr>
            <w:tcW w:w="634" w:type="dxa"/>
            <w:shd w:val="clear" w:color="auto" w:fill="auto"/>
            <w:tcMar>
              <w:top w:w="100" w:type="dxa"/>
              <w:left w:w="100" w:type="dxa"/>
              <w:bottom w:w="100" w:type="dxa"/>
              <w:right w:w="100" w:type="dxa"/>
            </w:tcMar>
          </w:tcPr>
          <w:p w14:paraId="19D5A5A0" w14:textId="77777777" w:rsidR="00BC43A3" w:rsidRDefault="00BC43A3">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p>
        </w:tc>
        <w:tc>
          <w:tcPr>
            <w:tcW w:w="545" w:type="dxa"/>
            <w:shd w:val="clear" w:color="auto" w:fill="auto"/>
            <w:tcMar>
              <w:top w:w="100" w:type="dxa"/>
              <w:left w:w="100" w:type="dxa"/>
              <w:bottom w:w="100" w:type="dxa"/>
              <w:right w:w="100" w:type="dxa"/>
            </w:tcMar>
          </w:tcPr>
          <w:p w14:paraId="343FBBF9" w14:textId="77777777" w:rsidR="00BC43A3" w:rsidRDefault="00BC43A3">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p>
        </w:tc>
        <w:tc>
          <w:tcPr>
            <w:tcW w:w="589" w:type="dxa"/>
            <w:shd w:val="clear" w:color="auto" w:fill="auto"/>
            <w:tcMar>
              <w:top w:w="100" w:type="dxa"/>
              <w:left w:w="100" w:type="dxa"/>
              <w:bottom w:w="100" w:type="dxa"/>
              <w:right w:w="100" w:type="dxa"/>
            </w:tcMar>
          </w:tcPr>
          <w:p w14:paraId="0C1B18ED" w14:textId="77777777" w:rsidR="00BC43A3" w:rsidRDefault="00BC43A3">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p>
        </w:tc>
        <w:tc>
          <w:tcPr>
            <w:tcW w:w="567" w:type="dxa"/>
            <w:shd w:val="clear" w:color="auto" w:fill="A6A6A6" w:themeFill="background1" w:themeFillShade="A6"/>
            <w:tcMar>
              <w:top w:w="100" w:type="dxa"/>
              <w:left w:w="100" w:type="dxa"/>
              <w:bottom w:w="100" w:type="dxa"/>
              <w:right w:w="100" w:type="dxa"/>
            </w:tcMar>
          </w:tcPr>
          <w:p w14:paraId="0697EAEF" w14:textId="77777777" w:rsidR="00BC43A3" w:rsidRDefault="00BC43A3">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p>
        </w:tc>
        <w:tc>
          <w:tcPr>
            <w:tcW w:w="656" w:type="dxa"/>
            <w:shd w:val="clear" w:color="auto" w:fill="auto"/>
            <w:tcMar>
              <w:top w:w="100" w:type="dxa"/>
              <w:left w:w="100" w:type="dxa"/>
              <w:bottom w:w="100" w:type="dxa"/>
              <w:right w:w="100" w:type="dxa"/>
            </w:tcMar>
          </w:tcPr>
          <w:p w14:paraId="0D1C7419" w14:textId="77777777" w:rsidR="00BC43A3" w:rsidRDefault="00BC43A3">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p>
        </w:tc>
        <w:tc>
          <w:tcPr>
            <w:tcW w:w="612" w:type="dxa"/>
            <w:shd w:val="clear" w:color="auto" w:fill="auto"/>
            <w:tcMar>
              <w:top w:w="100" w:type="dxa"/>
              <w:left w:w="100" w:type="dxa"/>
              <w:bottom w:w="100" w:type="dxa"/>
              <w:right w:w="100" w:type="dxa"/>
            </w:tcMar>
          </w:tcPr>
          <w:p w14:paraId="179E8913" w14:textId="77777777" w:rsidR="00BC43A3" w:rsidRDefault="00BC43A3">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p>
        </w:tc>
        <w:tc>
          <w:tcPr>
            <w:tcW w:w="667" w:type="dxa"/>
            <w:shd w:val="clear" w:color="auto" w:fill="auto"/>
            <w:tcMar>
              <w:top w:w="100" w:type="dxa"/>
              <w:left w:w="100" w:type="dxa"/>
              <w:bottom w:w="100" w:type="dxa"/>
              <w:right w:w="100" w:type="dxa"/>
            </w:tcMar>
          </w:tcPr>
          <w:p w14:paraId="37FD54E7" w14:textId="77777777" w:rsidR="00BC43A3" w:rsidRDefault="00BC43A3">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p>
        </w:tc>
        <w:tc>
          <w:tcPr>
            <w:tcW w:w="595" w:type="dxa"/>
          </w:tcPr>
          <w:p w14:paraId="3827CF78" w14:textId="66233235" w:rsidR="00BC43A3" w:rsidRDefault="00BC43A3" w:rsidP="42A376F6">
            <w:pPr>
              <w:spacing w:line="240" w:lineRule="auto"/>
              <w:rPr>
                <w:rFonts w:ascii="Times New Roman" w:eastAsia="Times New Roman" w:hAnsi="Times New Roman" w:cs="Times New Roman"/>
                <w:sz w:val="20"/>
                <w:szCs w:val="20"/>
              </w:rPr>
            </w:pPr>
          </w:p>
        </w:tc>
      </w:tr>
      <w:tr w:rsidR="00BC43A3" w14:paraId="0E06CC17" w14:textId="3F709F59" w:rsidTr="00B6461D">
        <w:tc>
          <w:tcPr>
            <w:tcW w:w="2006" w:type="dxa"/>
            <w:shd w:val="clear" w:color="auto" w:fill="auto"/>
            <w:tcMar>
              <w:top w:w="100" w:type="dxa"/>
              <w:left w:w="100" w:type="dxa"/>
              <w:bottom w:w="100" w:type="dxa"/>
              <w:right w:w="100" w:type="dxa"/>
            </w:tcMar>
          </w:tcPr>
          <w:p w14:paraId="5921E8DA" w14:textId="0C4C0FBA" w:rsidR="00BC43A3" w:rsidRDefault="00BC43A3" w:rsidP="7C32C738">
            <w:pPr>
              <w:widowControl w:val="0"/>
              <w:spacing w:line="240" w:lineRule="auto"/>
              <w:rPr>
                <w:rFonts w:ascii="Times New Roman" w:eastAsia="Times New Roman" w:hAnsi="Times New Roman" w:cs="Times New Roman"/>
                <w:sz w:val="20"/>
                <w:szCs w:val="20"/>
              </w:rPr>
            </w:pPr>
            <w:r w:rsidRPr="7C32C738">
              <w:rPr>
                <w:rFonts w:ascii="Times New Roman" w:eastAsia="Times New Roman" w:hAnsi="Times New Roman" w:cs="Times New Roman"/>
                <w:sz w:val="20"/>
                <w:szCs w:val="20"/>
              </w:rPr>
              <w:t>Diseño del ambiente de pruebas</w:t>
            </w:r>
          </w:p>
        </w:tc>
        <w:tc>
          <w:tcPr>
            <w:tcW w:w="634" w:type="dxa"/>
            <w:shd w:val="clear" w:color="auto" w:fill="auto"/>
            <w:tcMar>
              <w:top w:w="100" w:type="dxa"/>
              <w:left w:w="100" w:type="dxa"/>
              <w:bottom w:w="100" w:type="dxa"/>
              <w:right w:w="100" w:type="dxa"/>
            </w:tcMar>
          </w:tcPr>
          <w:p w14:paraId="7CC7AA6F" w14:textId="62AD268A" w:rsidR="00BC43A3" w:rsidRDefault="00BC43A3" w:rsidP="7C32C738">
            <w:pPr>
              <w:spacing w:line="240" w:lineRule="auto"/>
              <w:rPr>
                <w:rFonts w:ascii="Times New Roman" w:eastAsia="Times New Roman" w:hAnsi="Times New Roman" w:cs="Times New Roman"/>
                <w:sz w:val="20"/>
                <w:szCs w:val="20"/>
              </w:rPr>
            </w:pPr>
          </w:p>
        </w:tc>
        <w:tc>
          <w:tcPr>
            <w:tcW w:w="545" w:type="dxa"/>
            <w:shd w:val="clear" w:color="auto" w:fill="auto"/>
            <w:tcMar>
              <w:top w:w="100" w:type="dxa"/>
              <w:left w:w="100" w:type="dxa"/>
              <w:bottom w:w="100" w:type="dxa"/>
              <w:right w:w="100" w:type="dxa"/>
            </w:tcMar>
          </w:tcPr>
          <w:p w14:paraId="6D157D21" w14:textId="470C7891" w:rsidR="00BC43A3" w:rsidRDefault="00BC43A3" w:rsidP="7C32C738">
            <w:pPr>
              <w:spacing w:line="240" w:lineRule="auto"/>
              <w:rPr>
                <w:rFonts w:ascii="Times New Roman" w:eastAsia="Times New Roman" w:hAnsi="Times New Roman" w:cs="Times New Roman"/>
                <w:sz w:val="20"/>
                <w:szCs w:val="20"/>
              </w:rPr>
            </w:pPr>
          </w:p>
        </w:tc>
        <w:tc>
          <w:tcPr>
            <w:tcW w:w="600" w:type="dxa"/>
            <w:shd w:val="clear" w:color="auto" w:fill="auto"/>
            <w:tcMar>
              <w:top w:w="100" w:type="dxa"/>
              <w:left w:w="100" w:type="dxa"/>
              <w:bottom w:w="100" w:type="dxa"/>
              <w:right w:w="100" w:type="dxa"/>
            </w:tcMar>
          </w:tcPr>
          <w:p w14:paraId="3928E662" w14:textId="41CF116C" w:rsidR="00BC43A3" w:rsidRDefault="00BC43A3" w:rsidP="7C32C738">
            <w:pPr>
              <w:spacing w:line="240" w:lineRule="auto"/>
              <w:rPr>
                <w:rFonts w:ascii="Times New Roman" w:eastAsia="Times New Roman" w:hAnsi="Times New Roman" w:cs="Times New Roman"/>
                <w:sz w:val="20"/>
                <w:szCs w:val="20"/>
              </w:rPr>
            </w:pPr>
          </w:p>
        </w:tc>
        <w:tc>
          <w:tcPr>
            <w:tcW w:w="634" w:type="dxa"/>
            <w:shd w:val="clear" w:color="auto" w:fill="auto"/>
            <w:tcMar>
              <w:top w:w="100" w:type="dxa"/>
              <w:left w:w="100" w:type="dxa"/>
              <w:bottom w:w="100" w:type="dxa"/>
              <w:right w:w="100" w:type="dxa"/>
            </w:tcMar>
          </w:tcPr>
          <w:p w14:paraId="41B8FCC6" w14:textId="5EC1DFFC" w:rsidR="00BC43A3" w:rsidRDefault="00BC43A3" w:rsidP="7C32C738">
            <w:pPr>
              <w:spacing w:line="240" w:lineRule="auto"/>
              <w:rPr>
                <w:rFonts w:ascii="Times New Roman" w:eastAsia="Times New Roman" w:hAnsi="Times New Roman" w:cs="Times New Roman"/>
                <w:sz w:val="20"/>
                <w:szCs w:val="20"/>
              </w:rPr>
            </w:pPr>
          </w:p>
        </w:tc>
        <w:tc>
          <w:tcPr>
            <w:tcW w:w="545" w:type="dxa"/>
            <w:shd w:val="clear" w:color="auto" w:fill="auto"/>
            <w:tcMar>
              <w:top w:w="100" w:type="dxa"/>
              <w:left w:w="100" w:type="dxa"/>
              <w:bottom w:w="100" w:type="dxa"/>
              <w:right w:w="100" w:type="dxa"/>
            </w:tcMar>
          </w:tcPr>
          <w:p w14:paraId="667C00D0" w14:textId="4E1060EE" w:rsidR="00BC43A3" w:rsidRDefault="00BC43A3" w:rsidP="7C32C738">
            <w:pPr>
              <w:spacing w:line="240" w:lineRule="auto"/>
              <w:rPr>
                <w:rFonts w:ascii="Times New Roman" w:eastAsia="Times New Roman" w:hAnsi="Times New Roman" w:cs="Times New Roman"/>
                <w:sz w:val="20"/>
                <w:szCs w:val="20"/>
              </w:rPr>
            </w:pPr>
          </w:p>
        </w:tc>
        <w:tc>
          <w:tcPr>
            <w:tcW w:w="589" w:type="dxa"/>
            <w:shd w:val="clear" w:color="auto" w:fill="auto"/>
            <w:tcMar>
              <w:top w:w="100" w:type="dxa"/>
              <w:left w:w="100" w:type="dxa"/>
              <w:bottom w:w="100" w:type="dxa"/>
              <w:right w:w="100" w:type="dxa"/>
            </w:tcMar>
          </w:tcPr>
          <w:p w14:paraId="2A38F4C3" w14:textId="25F4F415" w:rsidR="00BC43A3" w:rsidRDefault="00BC43A3" w:rsidP="7C32C738">
            <w:pPr>
              <w:spacing w:line="240" w:lineRule="auto"/>
              <w:rPr>
                <w:rFonts w:ascii="Times New Roman" w:eastAsia="Times New Roman" w:hAnsi="Times New Roman" w:cs="Times New Roman"/>
                <w:sz w:val="20"/>
                <w:szCs w:val="20"/>
              </w:rPr>
            </w:pPr>
          </w:p>
        </w:tc>
        <w:tc>
          <w:tcPr>
            <w:tcW w:w="567" w:type="dxa"/>
            <w:shd w:val="clear" w:color="auto" w:fill="auto"/>
            <w:tcMar>
              <w:top w:w="100" w:type="dxa"/>
              <w:left w:w="100" w:type="dxa"/>
              <w:bottom w:w="100" w:type="dxa"/>
              <w:right w:w="100" w:type="dxa"/>
            </w:tcMar>
          </w:tcPr>
          <w:p w14:paraId="77F436C9" w14:textId="2E64CDDE" w:rsidR="00BC43A3" w:rsidRDefault="00BC43A3" w:rsidP="7C32C738">
            <w:pPr>
              <w:spacing w:line="240" w:lineRule="auto"/>
              <w:rPr>
                <w:rFonts w:ascii="Times New Roman" w:eastAsia="Times New Roman" w:hAnsi="Times New Roman" w:cs="Times New Roman"/>
                <w:sz w:val="20"/>
                <w:szCs w:val="20"/>
              </w:rPr>
            </w:pPr>
          </w:p>
        </w:tc>
        <w:tc>
          <w:tcPr>
            <w:tcW w:w="656" w:type="dxa"/>
            <w:shd w:val="clear" w:color="auto" w:fill="A6A6A6" w:themeFill="background1" w:themeFillShade="A6"/>
            <w:tcMar>
              <w:top w:w="100" w:type="dxa"/>
              <w:left w:w="100" w:type="dxa"/>
              <w:bottom w:w="100" w:type="dxa"/>
              <w:right w:w="100" w:type="dxa"/>
            </w:tcMar>
          </w:tcPr>
          <w:p w14:paraId="6220BFAA" w14:textId="009A6BF8" w:rsidR="00BC43A3" w:rsidRDefault="00BC43A3" w:rsidP="7C32C738">
            <w:pPr>
              <w:spacing w:line="240" w:lineRule="auto"/>
              <w:rPr>
                <w:rFonts w:ascii="Times New Roman" w:eastAsia="Times New Roman" w:hAnsi="Times New Roman" w:cs="Times New Roman"/>
                <w:sz w:val="20"/>
                <w:szCs w:val="20"/>
              </w:rPr>
            </w:pPr>
          </w:p>
        </w:tc>
        <w:tc>
          <w:tcPr>
            <w:tcW w:w="612" w:type="dxa"/>
            <w:shd w:val="clear" w:color="auto" w:fill="auto"/>
            <w:tcMar>
              <w:top w:w="100" w:type="dxa"/>
              <w:left w:w="100" w:type="dxa"/>
              <w:bottom w:w="100" w:type="dxa"/>
              <w:right w:w="100" w:type="dxa"/>
            </w:tcMar>
          </w:tcPr>
          <w:p w14:paraId="45D16A0E" w14:textId="60A64CCE" w:rsidR="00BC43A3" w:rsidRDefault="00BC43A3" w:rsidP="7C32C738">
            <w:pPr>
              <w:spacing w:line="240" w:lineRule="auto"/>
              <w:rPr>
                <w:rFonts w:ascii="Times New Roman" w:eastAsia="Times New Roman" w:hAnsi="Times New Roman" w:cs="Times New Roman"/>
                <w:sz w:val="20"/>
                <w:szCs w:val="20"/>
              </w:rPr>
            </w:pPr>
          </w:p>
        </w:tc>
        <w:tc>
          <w:tcPr>
            <w:tcW w:w="667" w:type="dxa"/>
            <w:shd w:val="clear" w:color="auto" w:fill="auto"/>
            <w:tcMar>
              <w:top w:w="100" w:type="dxa"/>
              <w:left w:w="100" w:type="dxa"/>
              <w:bottom w:w="100" w:type="dxa"/>
              <w:right w:w="100" w:type="dxa"/>
            </w:tcMar>
          </w:tcPr>
          <w:p w14:paraId="0D15FB05" w14:textId="7766022B" w:rsidR="00BC43A3" w:rsidRDefault="00BC43A3" w:rsidP="7C32C738">
            <w:pPr>
              <w:spacing w:line="240" w:lineRule="auto"/>
              <w:rPr>
                <w:rFonts w:ascii="Times New Roman" w:eastAsia="Times New Roman" w:hAnsi="Times New Roman" w:cs="Times New Roman"/>
                <w:sz w:val="20"/>
                <w:szCs w:val="20"/>
              </w:rPr>
            </w:pPr>
          </w:p>
        </w:tc>
        <w:tc>
          <w:tcPr>
            <w:tcW w:w="595" w:type="dxa"/>
          </w:tcPr>
          <w:p w14:paraId="274133B5" w14:textId="541039D0" w:rsidR="00BC43A3" w:rsidRDefault="00BC43A3" w:rsidP="42A376F6">
            <w:pPr>
              <w:spacing w:line="240" w:lineRule="auto"/>
              <w:rPr>
                <w:rFonts w:ascii="Times New Roman" w:eastAsia="Times New Roman" w:hAnsi="Times New Roman" w:cs="Times New Roman"/>
                <w:sz w:val="20"/>
                <w:szCs w:val="20"/>
              </w:rPr>
            </w:pPr>
          </w:p>
        </w:tc>
      </w:tr>
      <w:tr w:rsidR="00BC43A3" w14:paraId="59CC2A22" w14:textId="71863981" w:rsidTr="00B6461D">
        <w:tc>
          <w:tcPr>
            <w:tcW w:w="2006" w:type="dxa"/>
            <w:shd w:val="clear" w:color="auto" w:fill="auto"/>
            <w:tcMar>
              <w:top w:w="100" w:type="dxa"/>
              <w:left w:w="100" w:type="dxa"/>
              <w:bottom w:w="100" w:type="dxa"/>
              <w:right w:w="100" w:type="dxa"/>
            </w:tcMar>
          </w:tcPr>
          <w:p w14:paraId="1F6A39F3" w14:textId="0BFA0284" w:rsidR="00BC43A3" w:rsidRDefault="00BC43A3" w:rsidP="7C32C738">
            <w:pPr>
              <w:widowControl w:val="0"/>
              <w:spacing w:line="240" w:lineRule="auto"/>
              <w:rPr>
                <w:rFonts w:ascii="Times New Roman" w:eastAsia="Times New Roman" w:hAnsi="Times New Roman" w:cs="Times New Roman"/>
                <w:sz w:val="20"/>
                <w:szCs w:val="20"/>
              </w:rPr>
            </w:pPr>
            <w:r w:rsidRPr="7C32C738">
              <w:rPr>
                <w:rFonts w:ascii="Times New Roman" w:eastAsia="Times New Roman" w:hAnsi="Times New Roman" w:cs="Times New Roman"/>
                <w:sz w:val="20"/>
                <w:szCs w:val="20"/>
              </w:rPr>
              <w:t>Instalación, configuración y calibración de ambiente de pruebas</w:t>
            </w:r>
          </w:p>
        </w:tc>
        <w:tc>
          <w:tcPr>
            <w:tcW w:w="634" w:type="dxa"/>
            <w:shd w:val="clear" w:color="auto" w:fill="auto"/>
            <w:tcMar>
              <w:top w:w="100" w:type="dxa"/>
              <w:left w:w="100" w:type="dxa"/>
              <w:bottom w:w="100" w:type="dxa"/>
              <w:right w:w="100" w:type="dxa"/>
            </w:tcMar>
          </w:tcPr>
          <w:p w14:paraId="3151C1F1" w14:textId="51E16DCD" w:rsidR="00BC43A3" w:rsidRDefault="00BC43A3" w:rsidP="7C32C738">
            <w:pPr>
              <w:spacing w:line="240" w:lineRule="auto"/>
              <w:rPr>
                <w:rFonts w:ascii="Times New Roman" w:eastAsia="Times New Roman" w:hAnsi="Times New Roman" w:cs="Times New Roman"/>
                <w:sz w:val="20"/>
                <w:szCs w:val="20"/>
              </w:rPr>
            </w:pPr>
          </w:p>
        </w:tc>
        <w:tc>
          <w:tcPr>
            <w:tcW w:w="545" w:type="dxa"/>
            <w:shd w:val="clear" w:color="auto" w:fill="auto"/>
            <w:tcMar>
              <w:top w:w="100" w:type="dxa"/>
              <w:left w:w="100" w:type="dxa"/>
              <w:bottom w:w="100" w:type="dxa"/>
              <w:right w:w="100" w:type="dxa"/>
            </w:tcMar>
          </w:tcPr>
          <w:p w14:paraId="702A59CC" w14:textId="615B94AE" w:rsidR="00BC43A3" w:rsidRDefault="00BC43A3" w:rsidP="7C32C738">
            <w:pPr>
              <w:spacing w:line="240" w:lineRule="auto"/>
              <w:rPr>
                <w:rFonts w:ascii="Times New Roman" w:eastAsia="Times New Roman" w:hAnsi="Times New Roman" w:cs="Times New Roman"/>
                <w:sz w:val="20"/>
                <w:szCs w:val="20"/>
              </w:rPr>
            </w:pPr>
          </w:p>
        </w:tc>
        <w:tc>
          <w:tcPr>
            <w:tcW w:w="600" w:type="dxa"/>
            <w:shd w:val="clear" w:color="auto" w:fill="auto"/>
            <w:tcMar>
              <w:top w:w="100" w:type="dxa"/>
              <w:left w:w="100" w:type="dxa"/>
              <w:bottom w:w="100" w:type="dxa"/>
              <w:right w:w="100" w:type="dxa"/>
            </w:tcMar>
          </w:tcPr>
          <w:p w14:paraId="497D2BDE" w14:textId="698918D0" w:rsidR="00BC43A3" w:rsidRDefault="00BC43A3" w:rsidP="7C32C738">
            <w:pPr>
              <w:spacing w:line="240" w:lineRule="auto"/>
              <w:rPr>
                <w:rFonts w:ascii="Times New Roman" w:eastAsia="Times New Roman" w:hAnsi="Times New Roman" w:cs="Times New Roman"/>
                <w:sz w:val="20"/>
                <w:szCs w:val="20"/>
              </w:rPr>
            </w:pPr>
          </w:p>
        </w:tc>
        <w:tc>
          <w:tcPr>
            <w:tcW w:w="634" w:type="dxa"/>
            <w:shd w:val="clear" w:color="auto" w:fill="auto"/>
            <w:tcMar>
              <w:top w:w="100" w:type="dxa"/>
              <w:left w:w="100" w:type="dxa"/>
              <w:bottom w:w="100" w:type="dxa"/>
              <w:right w:w="100" w:type="dxa"/>
            </w:tcMar>
          </w:tcPr>
          <w:p w14:paraId="6DCE3826" w14:textId="667C1D3A" w:rsidR="00BC43A3" w:rsidRDefault="00BC43A3" w:rsidP="7C32C738">
            <w:pPr>
              <w:spacing w:line="240" w:lineRule="auto"/>
              <w:rPr>
                <w:rFonts w:ascii="Times New Roman" w:eastAsia="Times New Roman" w:hAnsi="Times New Roman" w:cs="Times New Roman"/>
                <w:sz w:val="20"/>
                <w:szCs w:val="20"/>
              </w:rPr>
            </w:pPr>
          </w:p>
        </w:tc>
        <w:tc>
          <w:tcPr>
            <w:tcW w:w="545" w:type="dxa"/>
            <w:shd w:val="clear" w:color="auto" w:fill="auto"/>
            <w:tcMar>
              <w:top w:w="100" w:type="dxa"/>
              <w:left w:w="100" w:type="dxa"/>
              <w:bottom w:w="100" w:type="dxa"/>
              <w:right w:w="100" w:type="dxa"/>
            </w:tcMar>
          </w:tcPr>
          <w:p w14:paraId="1615259E" w14:textId="5E32BAED" w:rsidR="00BC43A3" w:rsidRDefault="00BC43A3" w:rsidP="7C32C738">
            <w:pPr>
              <w:spacing w:line="240" w:lineRule="auto"/>
              <w:rPr>
                <w:rFonts w:ascii="Times New Roman" w:eastAsia="Times New Roman" w:hAnsi="Times New Roman" w:cs="Times New Roman"/>
                <w:sz w:val="20"/>
                <w:szCs w:val="20"/>
              </w:rPr>
            </w:pPr>
          </w:p>
        </w:tc>
        <w:tc>
          <w:tcPr>
            <w:tcW w:w="589" w:type="dxa"/>
            <w:shd w:val="clear" w:color="auto" w:fill="auto"/>
            <w:tcMar>
              <w:top w:w="100" w:type="dxa"/>
              <w:left w:w="100" w:type="dxa"/>
              <w:bottom w:w="100" w:type="dxa"/>
              <w:right w:w="100" w:type="dxa"/>
            </w:tcMar>
          </w:tcPr>
          <w:p w14:paraId="3E031FA0" w14:textId="5386EDBB" w:rsidR="00BC43A3" w:rsidRDefault="00BC43A3" w:rsidP="7C32C738">
            <w:pPr>
              <w:spacing w:line="240" w:lineRule="auto"/>
              <w:rPr>
                <w:rFonts w:ascii="Times New Roman" w:eastAsia="Times New Roman" w:hAnsi="Times New Roman" w:cs="Times New Roman"/>
                <w:sz w:val="20"/>
                <w:szCs w:val="20"/>
              </w:rPr>
            </w:pPr>
          </w:p>
        </w:tc>
        <w:tc>
          <w:tcPr>
            <w:tcW w:w="567" w:type="dxa"/>
            <w:shd w:val="clear" w:color="auto" w:fill="auto"/>
            <w:tcMar>
              <w:top w:w="100" w:type="dxa"/>
              <w:left w:w="100" w:type="dxa"/>
              <w:bottom w:w="100" w:type="dxa"/>
              <w:right w:w="100" w:type="dxa"/>
            </w:tcMar>
          </w:tcPr>
          <w:p w14:paraId="2C3A934A" w14:textId="0E3929F3" w:rsidR="00BC43A3" w:rsidRDefault="00BC43A3" w:rsidP="7C32C738">
            <w:pPr>
              <w:spacing w:line="240" w:lineRule="auto"/>
              <w:rPr>
                <w:rFonts w:ascii="Times New Roman" w:eastAsia="Times New Roman" w:hAnsi="Times New Roman" w:cs="Times New Roman"/>
                <w:sz w:val="20"/>
                <w:szCs w:val="20"/>
              </w:rPr>
            </w:pPr>
          </w:p>
        </w:tc>
        <w:tc>
          <w:tcPr>
            <w:tcW w:w="656" w:type="dxa"/>
            <w:shd w:val="clear" w:color="auto" w:fill="A6A6A6" w:themeFill="background1" w:themeFillShade="A6"/>
            <w:tcMar>
              <w:top w:w="100" w:type="dxa"/>
              <w:left w:w="100" w:type="dxa"/>
              <w:bottom w:w="100" w:type="dxa"/>
              <w:right w:w="100" w:type="dxa"/>
            </w:tcMar>
          </w:tcPr>
          <w:p w14:paraId="16016B31" w14:textId="736687CB" w:rsidR="00BC43A3" w:rsidRDefault="00BC43A3" w:rsidP="7C32C738">
            <w:pPr>
              <w:spacing w:line="240" w:lineRule="auto"/>
              <w:rPr>
                <w:rFonts w:ascii="Times New Roman" w:eastAsia="Times New Roman" w:hAnsi="Times New Roman" w:cs="Times New Roman"/>
                <w:sz w:val="20"/>
                <w:szCs w:val="20"/>
              </w:rPr>
            </w:pPr>
          </w:p>
        </w:tc>
        <w:tc>
          <w:tcPr>
            <w:tcW w:w="612" w:type="dxa"/>
            <w:shd w:val="clear" w:color="auto" w:fill="A6A6A6" w:themeFill="background1" w:themeFillShade="A6"/>
            <w:tcMar>
              <w:top w:w="100" w:type="dxa"/>
              <w:left w:w="100" w:type="dxa"/>
              <w:bottom w:w="100" w:type="dxa"/>
              <w:right w:w="100" w:type="dxa"/>
            </w:tcMar>
          </w:tcPr>
          <w:p w14:paraId="47DE354C" w14:textId="3807D4DA" w:rsidR="00BC43A3" w:rsidRDefault="00BC43A3" w:rsidP="7C32C738">
            <w:pPr>
              <w:spacing w:line="240" w:lineRule="auto"/>
              <w:rPr>
                <w:rFonts w:ascii="Times New Roman" w:eastAsia="Times New Roman" w:hAnsi="Times New Roman" w:cs="Times New Roman"/>
                <w:sz w:val="20"/>
                <w:szCs w:val="20"/>
              </w:rPr>
            </w:pPr>
          </w:p>
        </w:tc>
        <w:tc>
          <w:tcPr>
            <w:tcW w:w="667" w:type="dxa"/>
            <w:shd w:val="clear" w:color="auto" w:fill="auto"/>
            <w:tcMar>
              <w:top w:w="100" w:type="dxa"/>
              <w:left w:w="100" w:type="dxa"/>
              <w:bottom w:w="100" w:type="dxa"/>
              <w:right w:w="100" w:type="dxa"/>
            </w:tcMar>
          </w:tcPr>
          <w:p w14:paraId="04BB2F3C" w14:textId="482B71DB" w:rsidR="00BC43A3" w:rsidRDefault="00BC43A3" w:rsidP="7C32C738">
            <w:pPr>
              <w:spacing w:line="240" w:lineRule="auto"/>
              <w:rPr>
                <w:rFonts w:ascii="Times New Roman" w:eastAsia="Times New Roman" w:hAnsi="Times New Roman" w:cs="Times New Roman"/>
                <w:sz w:val="20"/>
                <w:szCs w:val="20"/>
              </w:rPr>
            </w:pPr>
          </w:p>
        </w:tc>
        <w:tc>
          <w:tcPr>
            <w:tcW w:w="595" w:type="dxa"/>
          </w:tcPr>
          <w:p w14:paraId="0176168B" w14:textId="5A915297" w:rsidR="00BC43A3" w:rsidRDefault="00BC43A3" w:rsidP="42A376F6">
            <w:pPr>
              <w:spacing w:line="240" w:lineRule="auto"/>
              <w:rPr>
                <w:rFonts w:ascii="Times New Roman" w:eastAsia="Times New Roman" w:hAnsi="Times New Roman" w:cs="Times New Roman"/>
                <w:sz w:val="20"/>
                <w:szCs w:val="20"/>
              </w:rPr>
            </w:pPr>
          </w:p>
        </w:tc>
      </w:tr>
      <w:tr w:rsidR="00BC43A3" w14:paraId="47372022" w14:textId="71809DEF" w:rsidTr="00B6461D">
        <w:tc>
          <w:tcPr>
            <w:tcW w:w="2006" w:type="dxa"/>
            <w:shd w:val="clear" w:color="auto" w:fill="auto"/>
            <w:tcMar>
              <w:top w:w="100" w:type="dxa"/>
              <w:left w:w="100" w:type="dxa"/>
              <w:bottom w:w="100" w:type="dxa"/>
              <w:right w:w="100" w:type="dxa"/>
            </w:tcMar>
          </w:tcPr>
          <w:p w14:paraId="3A85F268" w14:textId="050B7180" w:rsidR="00BC43A3" w:rsidRDefault="00BC43A3">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Ejecución de pruebas con el control de seguridad</w:t>
            </w:r>
          </w:p>
        </w:tc>
        <w:tc>
          <w:tcPr>
            <w:tcW w:w="634" w:type="dxa"/>
            <w:shd w:val="clear" w:color="auto" w:fill="auto"/>
            <w:tcMar>
              <w:top w:w="100" w:type="dxa"/>
              <w:left w:w="100" w:type="dxa"/>
              <w:bottom w:w="100" w:type="dxa"/>
              <w:right w:w="100" w:type="dxa"/>
            </w:tcMar>
          </w:tcPr>
          <w:p w14:paraId="3FB1552A" w14:textId="77777777" w:rsidR="00BC43A3" w:rsidRDefault="00BC43A3">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p>
        </w:tc>
        <w:tc>
          <w:tcPr>
            <w:tcW w:w="545" w:type="dxa"/>
            <w:shd w:val="clear" w:color="auto" w:fill="auto"/>
            <w:tcMar>
              <w:top w:w="100" w:type="dxa"/>
              <w:left w:w="100" w:type="dxa"/>
              <w:bottom w:w="100" w:type="dxa"/>
              <w:right w:w="100" w:type="dxa"/>
            </w:tcMar>
          </w:tcPr>
          <w:p w14:paraId="111CF218" w14:textId="77777777" w:rsidR="00BC43A3" w:rsidRDefault="00BC43A3">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p>
        </w:tc>
        <w:tc>
          <w:tcPr>
            <w:tcW w:w="600" w:type="dxa"/>
            <w:shd w:val="clear" w:color="auto" w:fill="auto"/>
            <w:tcMar>
              <w:top w:w="100" w:type="dxa"/>
              <w:left w:w="100" w:type="dxa"/>
              <w:bottom w:w="100" w:type="dxa"/>
              <w:right w:w="100" w:type="dxa"/>
            </w:tcMar>
          </w:tcPr>
          <w:p w14:paraId="1E804149" w14:textId="77777777" w:rsidR="00BC43A3" w:rsidRDefault="00BC43A3">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p>
        </w:tc>
        <w:tc>
          <w:tcPr>
            <w:tcW w:w="634" w:type="dxa"/>
            <w:shd w:val="clear" w:color="auto" w:fill="auto"/>
            <w:tcMar>
              <w:top w:w="100" w:type="dxa"/>
              <w:left w:w="100" w:type="dxa"/>
              <w:bottom w:w="100" w:type="dxa"/>
              <w:right w:w="100" w:type="dxa"/>
            </w:tcMar>
          </w:tcPr>
          <w:p w14:paraId="39555AB2" w14:textId="77777777" w:rsidR="00BC43A3" w:rsidRDefault="00BC43A3">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p>
        </w:tc>
        <w:tc>
          <w:tcPr>
            <w:tcW w:w="545" w:type="dxa"/>
            <w:shd w:val="clear" w:color="auto" w:fill="auto"/>
            <w:tcMar>
              <w:top w:w="100" w:type="dxa"/>
              <w:left w:w="100" w:type="dxa"/>
              <w:bottom w:w="100" w:type="dxa"/>
              <w:right w:w="100" w:type="dxa"/>
            </w:tcMar>
          </w:tcPr>
          <w:p w14:paraId="1A853BF4" w14:textId="77777777" w:rsidR="00BC43A3" w:rsidRDefault="00BC43A3" w:rsidP="00B6461D">
            <w:pPr>
              <w:widowControl w:val="0"/>
              <w:pBdr>
                <w:top w:val="nil"/>
                <w:left w:val="nil"/>
                <w:bottom w:val="nil"/>
                <w:right w:val="nil"/>
                <w:between w:val="nil"/>
              </w:pBdr>
              <w:spacing w:line="240" w:lineRule="auto"/>
              <w:ind w:left="720"/>
              <w:rPr>
                <w:rFonts w:ascii="Times New Roman" w:eastAsia="Times New Roman" w:hAnsi="Times New Roman" w:cs="Times New Roman"/>
                <w:sz w:val="20"/>
                <w:szCs w:val="20"/>
              </w:rPr>
            </w:pPr>
          </w:p>
        </w:tc>
        <w:tc>
          <w:tcPr>
            <w:tcW w:w="589" w:type="dxa"/>
            <w:shd w:val="clear" w:color="auto" w:fill="auto"/>
            <w:tcMar>
              <w:top w:w="100" w:type="dxa"/>
              <w:left w:w="100" w:type="dxa"/>
              <w:bottom w:w="100" w:type="dxa"/>
              <w:right w:w="100" w:type="dxa"/>
            </w:tcMar>
          </w:tcPr>
          <w:p w14:paraId="0459B897" w14:textId="77777777" w:rsidR="00BC43A3" w:rsidRDefault="00BC43A3">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p>
        </w:tc>
        <w:tc>
          <w:tcPr>
            <w:tcW w:w="567" w:type="dxa"/>
            <w:shd w:val="clear" w:color="auto" w:fill="auto"/>
            <w:tcMar>
              <w:top w:w="100" w:type="dxa"/>
              <w:left w:w="100" w:type="dxa"/>
              <w:bottom w:w="100" w:type="dxa"/>
              <w:right w:w="100" w:type="dxa"/>
            </w:tcMar>
          </w:tcPr>
          <w:p w14:paraId="010B2E22" w14:textId="77777777" w:rsidR="00BC43A3" w:rsidRDefault="00BC43A3">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p>
        </w:tc>
        <w:tc>
          <w:tcPr>
            <w:tcW w:w="656" w:type="dxa"/>
            <w:shd w:val="clear" w:color="auto" w:fill="auto"/>
            <w:tcMar>
              <w:top w:w="100" w:type="dxa"/>
              <w:left w:w="100" w:type="dxa"/>
              <w:bottom w:w="100" w:type="dxa"/>
              <w:right w:w="100" w:type="dxa"/>
            </w:tcMar>
          </w:tcPr>
          <w:p w14:paraId="24F58773" w14:textId="77777777" w:rsidR="00BC43A3" w:rsidRDefault="00BC43A3">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p>
        </w:tc>
        <w:tc>
          <w:tcPr>
            <w:tcW w:w="612" w:type="dxa"/>
            <w:shd w:val="clear" w:color="auto" w:fill="auto"/>
            <w:tcMar>
              <w:top w:w="100" w:type="dxa"/>
              <w:left w:w="100" w:type="dxa"/>
              <w:bottom w:w="100" w:type="dxa"/>
              <w:right w:w="100" w:type="dxa"/>
            </w:tcMar>
          </w:tcPr>
          <w:p w14:paraId="7A5A09FC" w14:textId="77777777" w:rsidR="00BC43A3" w:rsidRDefault="00BC43A3">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p>
        </w:tc>
        <w:tc>
          <w:tcPr>
            <w:tcW w:w="667" w:type="dxa"/>
            <w:shd w:val="clear" w:color="auto" w:fill="A6A6A6" w:themeFill="background1" w:themeFillShade="A6"/>
            <w:tcMar>
              <w:top w:w="100" w:type="dxa"/>
              <w:left w:w="100" w:type="dxa"/>
              <w:bottom w:w="100" w:type="dxa"/>
              <w:right w:w="100" w:type="dxa"/>
            </w:tcMar>
          </w:tcPr>
          <w:p w14:paraId="6B3E11A0" w14:textId="77777777" w:rsidR="00BC43A3" w:rsidRDefault="00BC43A3">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p>
        </w:tc>
        <w:tc>
          <w:tcPr>
            <w:tcW w:w="595" w:type="dxa"/>
          </w:tcPr>
          <w:p w14:paraId="64C55395" w14:textId="2837A070" w:rsidR="00BC43A3" w:rsidRDefault="00BC43A3" w:rsidP="42A376F6">
            <w:pPr>
              <w:spacing w:line="240" w:lineRule="auto"/>
              <w:rPr>
                <w:rFonts w:ascii="Times New Roman" w:eastAsia="Times New Roman" w:hAnsi="Times New Roman" w:cs="Times New Roman"/>
                <w:sz w:val="20"/>
                <w:szCs w:val="20"/>
              </w:rPr>
            </w:pPr>
          </w:p>
        </w:tc>
      </w:tr>
      <w:tr w:rsidR="00BC43A3" w14:paraId="7F643A69" w14:textId="736CADBA" w:rsidTr="00B6461D">
        <w:tc>
          <w:tcPr>
            <w:tcW w:w="2006" w:type="dxa"/>
            <w:shd w:val="clear" w:color="auto" w:fill="auto"/>
            <w:tcMar>
              <w:top w:w="100" w:type="dxa"/>
              <w:left w:w="100" w:type="dxa"/>
              <w:bottom w:w="100" w:type="dxa"/>
              <w:right w:w="100" w:type="dxa"/>
            </w:tcMar>
          </w:tcPr>
          <w:p w14:paraId="02799CB6" w14:textId="6BDCEB0B" w:rsidR="00BC43A3" w:rsidRDefault="00BC43A3">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Análisis de resultados</w:t>
            </w:r>
          </w:p>
        </w:tc>
        <w:tc>
          <w:tcPr>
            <w:tcW w:w="634" w:type="dxa"/>
            <w:shd w:val="clear" w:color="auto" w:fill="auto"/>
            <w:tcMar>
              <w:top w:w="100" w:type="dxa"/>
              <w:left w:w="100" w:type="dxa"/>
              <w:bottom w:w="100" w:type="dxa"/>
              <w:right w:w="100" w:type="dxa"/>
            </w:tcMar>
          </w:tcPr>
          <w:p w14:paraId="0E7D97F6" w14:textId="77777777" w:rsidR="00BC43A3" w:rsidRDefault="00BC43A3">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p>
        </w:tc>
        <w:tc>
          <w:tcPr>
            <w:tcW w:w="545" w:type="dxa"/>
            <w:shd w:val="clear" w:color="auto" w:fill="auto"/>
            <w:tcMar>
              <w:top w:w="100" w:type="dxa"/>
              <w:left w:w="100" w:type="dxa"/>
              <w:bottom w:w="100" w:type="dxa"/>
              <w:right w:w="100" w:type="dxa"/>
            </w:tcMar>
          </w:tcPr>
          <w:p w14:paraId="033B616F" w14:textId="77777777" w:rsidR="00BC43A3" w:rsidRDefault="00BC43A3">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p>
        </w:tc>
        <w:tc>
          <w:tcPr>
            <w:tcW w:w="600" w:type="dxa"/>
            <w:shd w:val="clear" w:color="auto" w:fill="auto"/>
            <w:tcMar>
              <w:top w:w="100" w:type="dxa"/>
              <w:left w:w="100" w:type="dxa"/>
              <w:bottom w:w="100" w:type="dxa"/>
              <w:right w:w="100" w:type="dxa"/>
            </w:tcMar>
          </w:tcPr>
          <w:p w14:paraId="1815981F" w14:textId="77777777" w:rsidR="00BC43A3" w:rsidRDefault="00BC43A3">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p>
        </w:tc>
        <w:tc>
          <w:tcPr>
            <w:tcW w:w="634" w:type="dxa"/>
            <w:shd w:val="clear" w:color="auto" w:fill="auto"/>
            <w:tcMar>
              <w:top w:w="100" w:type="dxa"/>
              <w:left w:w="100" w:type="dxa"/>
              <w:bottom w:w="100" w:type="dxa"/>
              <w:right w:w="100" w:type="dxa"/>
            </w:tcMar>
          </w:tcPr>
          <w:p w14:paraId="0F79AAF8" w14:textId="77777777" w:rsidR="00BC43A3" w:rsidRDefault="00BC43A3">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p>
        </w:tc>
        <w:tc>
          <w:tcPr>
            <w:tcW w:w="545" w:type="dxa"/>
            <w:shd w:val="clear" w:color="auto" w:fill="auto"/>
            <w:tcMar>
              <w:top w:w="100" w:type="dxa"/>
              <w:left w:w="100" w:type="dxa"/>
              <w:bottom w:w="100" w:type="dxa"/>
              <w:right w:w="100" w:type="dxa"/>
            </w:tcMar>
          </w:tcPr>
          <w:p w14:paraId="49A09E12" w14:textId="77777777" w:rsidR="00BC43A3" w:rsidRDefault="00BC43A3">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p>
        </w:tc>
        <w:tc>
          <w:tcPr>
            <w:tcW w:w="589" w:type="dxa"/>
            <w:shd w:val="clear" w:color="auto" w:fill="auto"/>
            <w:tcMar>
              <w:top w:w="100" w:type="dxa"/>
              <w:left w:w="100" w:type="dxa"/>
              <w:bottom w:w="100" w:type="dxa"/>
              <w:right w:w="100" w:type="dxa"/>
            </w:tcMar>
          </w:tcPr>
          <w:p w14:paraId="31DCF84C" w14:textId="77777777" w:rsidR="00BC43A3" w:rsidRDefault="00BC43A3">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p>
        </w:tc>
        <w:tc>
          <w:tcPr>
            <w:tcW w:w="567" w:type="dxa"/>
            <w:shd w:val="clear" w:color="auto" w:fill="auto"/>
            <w:tcMar>
              <w:top w:w="100" w:type="dxa"/>
              <w:left w:w="100" w:type="dxa"/>
              <w:bottom w:w="100" w:type="dxa"/>
              <w:right w:w="100" w:type="dxa"/>
            </w:tcMar>
          </w:tcPr>
          <w:p w14:paraId="052E5AB3" w14:textId="77777777" w:rsidR="00BC43A3" w:rsidRDefault="00BC43A3">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p>
        </w:tc>
        <w:tc>
          <w:tcPr>
            <w:tcW w:w="656" w:type="dxa"/>
            <w:shd w:val="clear" w:color="auto" w:fill="auto"/>
            <w:tcMar>
              <w:top w:w="100" w:type="dxa"/>
              <w:left w:w="100" w:type="dxa"/>
              <w:bottom w:w="100" w:type="dxa"/>
              <w:right w:w="100" w:type="dxa"/>
            </w:tcMar>
          </w:tcPr>
          <w:p w14:paraId="5E5A2565" w14:textId="77777777" w:rsidR="00BC43A3" w:rsidRDefault="00BC43A3">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p>
        </w:tc>
        <w:tc>
          <w:tcPr>
            <w:tcW w:w="612" w:type="dxa"/>
            <w:shd w:val="clear" w:color="auto" w:fill="auto"/>
            <w:tcMar>
              <w:top w:w="100" w:type="dxa"/>
              <w:left w:w="100" w:type="dxa"/>
              <w:bottom w:w="100" w:type="dxa"/>
              <w:right w:w="100" w:type="dxa"/>
            </w:tcMar>
          </w:tcPr>
          <w:p w14:paraId="43597F83" w14:textId="77777777" w:rsidR="00BC43A3" w:rsidRDefault="00BC43A3">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p>
        </w:tc>
        <w:tc>
          <w:tcPr>
            <w:tcW w:w="667" w:type="dxa"/>
            <w:shd w:val="clear" w:color="auto" w:fill="A6A6A6" w:themeFill="background1" w:themeFillShade="A6"/>
            <w:tcMar>
              <w:top w:w="100" w:type="dxa"/>
              <w:left w:w="100" w:type="dxa"/>
              <w:bottom w:w="100" w:type="dxa"/>
              <w:right w:w="100" w:type="dxa"/>
            </w:tcMar>
          </w:tcPr>
          <w:p w14:paraId="5B7DAD0A" w14:textId="77777777" w:rsidR="00BC43A3" w:rsidRDefault="00BC43A3">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p>
        </w:tc>
        <w:tc>
          <w:tcPr>
            <w:tcW w:w="595" w:type="dxa"/>
          </w:tcPr>
          <w:p w14:paraId="515EEAB0" w14:textId="3E46869D" w:rsidR="00BC43A3" w:rsidRDefault="00BC43A3" w:rsidP="42A376F6">
            <w:pPr>
              <w:spacing w:line="240" w:lineRule="auto"/>
              <w:rPr>
                <w:rFonts w:ascii="Times New Roman" w:eastAsia="Times New Roman" w:hAnsi="Times New Roman" w:cs="Times New Roman"/>
                <w:sz w:val="20"/>
                <w:szCs w:val="20"/>
              </w:rPr>
            </w:pPr>
          </w:p>
        </w:tc>
      </w:tr>
      <w:tr w:rsidR="00BC43A3" w14:paraId="5996A60A" w14:textId="6CBD0880" w:rsidTr="00B6461D">
        <w:tc>
          <w:tcPr>
            <w:tcW w:w="2006" w:type="dxa"/>
            <w:shd w:val="clear" w:color="auto" w:fill="auto"/>
            <w:tcMar>
              <w:top w:w="100" w:type="dxa"/>
              <w:left w:w="100" w:type="dxa"/>
              <w:bottom w:w="100" w:type="dxa"/>
              <w:right w:w="100" w:type="dxa"/>
            </w:tcMar>
          </w:tcPr>
          <w:p w14:paraId="0BD892A8" w14:textId="0927D942" w:rsidR="00BC43A3" w:rsidRDefault="00BC43A3" w:rsidP="7A527185">
            <w:pPr>
              <w:spacing w:line="240" w:lineRule="auto"/>
              <w:rPr>
                <w:rFonts w:ascii="Times New Roman" w:eastAsia="Times New Roman" w:hAnsi="Times New Roman" w:cs="Times New Roman"/>
                <w:sz w:val="20"/>
                <w:szCs w:val="20"/>
              </w:rPr>
            </w:pPr>
            <w:r w:rsidRPr="216D0699">
              <w:rPr>
                <w:rFonts w:ascii="Times New Roman" w:eastAsia="Times New Roman" w:hAnsi="Times New Roman" w:cs="Times New Roman"/>
                <w:sz w:val="20"/>
                <w:szCs w:val="20"/>
              </w:rPr>
              <w:t xml:space="preserve">Presentación de TT2 </w:t>
            </w:r>
          </w:p>
        </w:tc>
        <w:tc>
          <w:tcPr>
            <w:tcW w:w="634" w:type="dxa"/>
            <w:shd w:val="clear" w:color="auto" w:fill="auto"/>
            <w:tcMar>
              <w:top w:w="100" w:type="dxa"/>
              <w:left w:w="100" w:type="dxa"/>
              <w:bottom w:w="100" w:type="dxa"/>
              <w:right w:w="100" w:type="dxa"/>
            </w:tcMar>
          </w:tcPr>
          <w:p w14:paraId="0E0D25B2" w14:textId="5E7EBE8A" w:rsidR="00BC43A3" w:rsidRDefault="00BC43A3" w:rsidP="7A527185">
            <w:pPr>
              <w:spacing w:line="240" w:lineRule="auto"/>
              <w:rPr>
                <w:rFonts w:ascii="Times New Roman" w:eastAsia="Times New Roman" w:hAnsi="Times New Roman" w:cs="Times New Roman"/>
                <w:sz w:val="20"/>
                <w:szCs w:val="20"/>
              </w:rPr>
            </w:pPr>
          </w:p>
        </w:tc>
        <w:tc>
          <w:tcPr>
            <w:tcW w:w="545" w:type="dxa"/>
            <w:shd w:val="clear" w:color="auto" w:fill="auto"/>
            <w:tcMar>
              <w:top w:w="100" w:type="dxa"/>
              <w:left w:w="100" w:type="dxa"/>
              <w:bottom w:w="100" w:type="dxa"/>
              <w:right w:w="100" w:type="dxa"/>
            </w:tcMar>
          </w:tcPr>
          <w:p w14:paraId="7AE9112A" w14:textId="7D2BCD6C" w:rsidR="00BC43A3" w:rsidRDefault="00BC43A3" w:rsidP="7A527185">
            <w:pPr>
              <w:spacing w:line="240" w:lineRule="auto"/>
              <w:rPr>
                <w:rFonts w:ascii="Times New Roman" w:eastAsia="Times New Roman" w:hAnsi="Times New Roman" w:cs="Times New Roman"/>
                <w:sz w:val="20"/>
                <w:szCs w:val="20"/>
              </w:rPr>
            </w:pPr>
          </w:p>
        </w:tc>
        <w:tc>
          <w:tcPr>
            <w:tcW w:w="600" w:type="dxa"/>
            <w:shd w:val="clear" w:color="auto" w:fill="auto"/>
            <w:tcMar>
              <w:top w:w="100" w:type="dxa"/>
              <w:left w:w="100" w:type="dxa"/>
              <w:bottom w:w="100" w:type="dxa"/>
              <w:right w:w="100" w:type="dxa"/>
            </w:tcMar>
          </w:tcPr>
          <w:p w14:paraId="01B21580" w14:textId="337B23E4" w:rsidR="00BC43A3" w:rsidRDefault="00BC43A3" w:rsidP="7A527185">
            <w:pPr>
              <w:spacing w:line="240" w:lineRule="auto"/>
              <w:rPr>
                <w:rFonts w:ascii="Times New Roman" w:eastAsia="Times New Roman" w:hAnsi="Times New Roman" w:cs="Times New Roman"/>
                <w:sz w:val="20"/>
                <w:szCs w:val="20"/>
              </w:rPr>
            </w:pPr>
          </w:p>
        </w:tc>
        <w:tc>
          <w:tcPr>
            <w:tcW w:w="634" w:type="dxa"/>
            <w:shd w:val="clear" w:color="auto" w:fill="auto"/>
            <w:tcMar>
              <w:top w:w="100" w:type="dxa"/>
              <w:left w:w="100" w:type="dxa"/>
              <w:bottom w:w="100" w:type="dxa"/>
              <w:right w:w="100" w:type="dxa"/>
            </w:tcMar>
          </w:tcPr>
          <w:p w14:paraId="6325CFA4" w14:textId="7CBECA3B" w:rsidR="00BC43A3" w:rsidRDefault="00BC43A3" w:rsidP="7A527185">
            <w:pPr>
              <w:spacing w:line="240" w:lineRule="auto"/>
              <w:rPr>
                <w:rFonts w:ascii="Times New Roman" w:eastAsia="Times New Roman" w:hAnsi="Times New Roman" w:cs="Times New Roman"/>
                <w:sz w:val="20"/>
                <w:szCs w:val="20"/>
              </w:rPr>
            </w:pPr>
          </w:p>
        </w:tc>
        <w:tc>
          <w:tcPr>
            <w:tcW w:w="545" w:type="dxa"/>
            <w:shd w:val="clear" w:color="auto" w:fill="auto"/>
            <w:tcMar>
              <w:top w:w="100" w:type="dxa"/>
              <w:left w:w="100" w:type="dxa"/>
              <w:bottom w:w="100" w:type="dxa"/>
              <w:right w:w="100" w:type="dxa"/>
            </w:tcMar>
          </w:tcPr>
          <w:p w14:paraId="0E5D7D78" w14:textId="169F0CA4" w:rsidR="00BC43A3" w:rsidRDefault="00BC43A3" w:rsidP="7A527185">
            <w:pPr>
              <w:spacing w:line="240" w:lineRule="auto"/>
              <w:rPr>
                <w:rFonts w:ascii="Times New Roman" w:eastAsia="Times New Roman" w:hAnsi="Times New Roman" w:cs="Times New Roman"/>
                <w:sz w:val="20"/>
                <w:szCs w:val="20"/>
              </w:rPr>
            </w:pPr>
          </w:p>
        </w:tc>
        <w:tc>
          <w:tcPr>
            <w:tcW w:w="589" w:type="dxa"/>
            <w:shd w:val="clear" w:color="auto" w:fill="auto"/>
            <w:tcMar>
              <w:top w:w="100" w:type="dxa"/>
              <w:left w:w="100" w:type="dxa"/>
              <w:bottom w:w="100" w:type="dxa"/>
              <w:right w:w="100" w:type="dxa"/>
            </w:tcMar>
          </w:tcPr>
          <w:p w14:paraId="3C48928F" w14:textId="784CDD53" w:rsidR="00BC43A3" w:rsidRDefault="00BC43A3" w:rsidP="7A527185">
            <w:pPr>
              <w:spacing w:line="240" w:lineRule="auto"/>
              <w:rPr>
                <w:rFonts w:ascii="Times New Roman" w:eastAsia="Times New Roman" w:hAnsi="Times New Roman" w:cs="Times New Roman"/>
                <w:sz w:val="20"/>
                <w:szCs w:val="20"/>
              </w:rPr>
            </w:pPr>
          </w:p>
        </w:tc>
        <w:tc>
          <w:tcPr>
            <w:tcW w:w="567" w:type="dxa"/>
            <w:shd w:val="clear" w:color="auto" w:fill="auto"/>
            <w:tcMar>
              <w:top w:w="100" w:type="dxa"/>
              <w:left w:w="100" w:type="dxa"/>
              <w:bottom w:w="100" w:type="dxa"/>
              <w:right w:w="100" w:type="dxa"/>
            </w:tcMar>
          </w:tcPr>
          <w:p w14:paraId="4FF95A63" w14:textId="369265FF" w:rsidR="00BC43A3" w:rsidRDefault="00BC43A3" w:rsidP="7A527185">
            <w:pPr>
              <w:spacing w:line="240" w:lineRule="auto"/>
              <w:rPr>
                <w:rFonts w:ascii="Times New Roman" w:eastAsia="Times New Roman" w:hAnsi="Times New Roman" w:cs="Times New Roman"/>
                <w:sz w:val="20"/>
                <w:szCs w:val="20"/>
              </w:rPr>
            </w:pPr>
          </w:p>
        </w:tc>
        <w:tc>
          <w:tcPr>
            <w:tcW w:w="656" w:type="dxa"/>
            <w:shd w:val="clear" w:color="auto" w:fill="auto"/>
            <w:tcMar>
              <w:top w:w="100" w:type="dxa"/>
              <w:left w:w="100" w:type="dxa"/>
              <w:bottom w:w="100" w:type="dxa"/>
              <w:right w:w="100" w:type="dxa"/>
            </w:tcMar>
          </w:tcPr>
          <w:p w14:paraId="332F0261" w14:textId="66EB45C0" w:rsidR="00BC43A3" w:rsidRDefault="00BC43A3" w:rsidP="7A527185">
            <w:pPr>
              <w:spacing w:line="240" w:lineRule="auto"/>
              <w:rPr>
                <w:rFonts w:ascii="Times New Roman" w:eastAsia="Times New Roman" w:hAnsi="Times New Roman" w:cs="Times New Roman"/>
                <w:sz w:val="20"/>
                <w:szCs w:val="20"/>
              </w:rPr>
            </w:pPr>
          </w:p>
        </w:tc>
        <w:tc>
          <w:tcPr>
            <w:tcW w:w="612" w:type="dxa"/>
            <w:shd w:val="clear" w:color="auto" w:fill="auto"/>
            <w:tcMar>
              <w:top w:w="100" w:type="dxa"/>
              <w:left w:w="100" w:type="dxa"/>
              <w:bottom w:w="100" w:type="dxa"/>
              <w:right w:w="100" w:type="dxa"/>
            </w:tcMar>
          </w:tcPr>
          <w:p w14:paraId="1870FF8C" w14:textId="559368ED" w:rsidR="00BC43A3" w:rsidRDefault="00BC43A3" w:rsidP="7A527185">
            <w:pPr>
              <w:spacing w:line="240" w:lineRule="auto"/>
              <w:rPr>
                <w:rFonts w:ascii="Times New Roman" w:eastAsia="Times New Roman" w:hAnsi="Times New Roman" w:cs="Times New Roman"/>
                <w:sz w:val="20"/>
                <w:szCs w:val="20"/>
              </w:rPr>
            </w:pPr>
          </w:p>
        </w:tc>
        <w:tc>
          <w:tcPr>
            <w:tcW w:w="667" w:type="dxa"/>
            <w:shd w:val="clear" w:color="auto" w:fill="auto"/>
            <w:tcMar>
              <w:top w:w="100" w:type="dxa"/>
              <w:left w:w="100" w:type="dxa"/>
              <w:bottom w:w="100" w:type="dxa"/>
              <w:right w:w="100" w:type="dxa"/>
            </w:tcMar>
          </w:tcPr>
          <w:p w14:paraId="3357A833" w14:textId="73C17C7E" w:rsidR="00BC43A3" w:rsidRDefault="00BC43A3" w:rsidP="7A527185">
            <w:pPr>
              <w:spacing w:line="240" w:lineRule="auto"/>
              <w:rPr>
                <w:rFonts w:ascii="Times New Roman" w:eastAsia="Times New Roman" w:hAnsi="Times New Roman" w:cs="Times New Roman"/>
                <w:sz w:val="20"/>
                <w:szCs w:val="20"/>
              </w:rPr>
            </w:pPr>
          </w:p>
        </w:tc>
        <w:tc>
          <w:tcPr>
            <w:tcW w:w="595" w:type="dxa"/>
            <w:shd w:val="clear" w:color="auto" w:fill="A6A6A6" w:themeFill="background1" w:themeFillShade="A6"/>
          </w:tcPr>
          <w:p w14:paraId="3B8B103B" w14:textId="5369B1E1" w:rsidR="00BC43A3" w:rsidRDefault="00BC43A3" w:rsidP="42A376F6">
            <w:pPr>
              <w:spacing w:line="240" w:lineRule="auto"/>
              <w:rPr>
                <w:rFonts w:ascii="Times New Roman" w:eastAsia="Times New Roman" w:hAnsi="Times New Roman" w:cs="Times New Roman"/>
                <w:sz w:val="20"/>
                <w:szCs w:val="20"/>
              </w:rPr>
            </w:pPr>
          </w:p>
        </w:tc>
      </w:tr>
      <w:tr w:rsidR="00BC43A3" w14:paraId="3F51D83D" w14:textId="60BF8613" w:rsidTr="00B6461D">
        <w:tc>
          <w:tcPr>
            <w:tcW w:w="2006" w:type="dxa"/>
            <w:shd w:val="clear" w:color="auto" w:fill="auto"/>
            <w:tcMar>
              <w:top w:w="100" w:type="dxa"/>
              <w:left w:w="100" w:type="dxa"/>
              <w:bottom w:w="100" w:type="dxa"/>
              <w:right w:w="100" w:type="dxa"/>
            </w:tcMar>
          </w:tcPr>
          <w:p w14:paraId="4BD57F4D" w14:textId="3176F25F" w:rsidR="00BC43A3" w:rsidRDefault="00BC43A3" w:rsidP="7C32C738">
            <w:pPr>
              <w:spacing w:line="240" w:lineRule="auto"/>
              <w:rPr>
                <w:rFonts w:ascii="Times New Roman" w:eastAsia="Times New Roman" w:hAnsi="Times New Roman" w:cs="Times New Roman"/>
                <w:sz w:val="20"/>
                <w:szCs w:val="20"/>
              </w:rPr>
            </w:pPr>
            <w:r w:rsidRPr="7C32C738">
              <w:rPr>
                <w:rFonts w:ascii="Times New Roman" w:eastAsia="Times New Roman" w:hAnsi="Times New Roman" w:cs="Times New Roman"/>
                <w:sz w:val="20"/>
                <w:szCs w:val="20"/>
              </w:rPr>
              <w:t>Redacción del documento de TT</w:t>
            </w:r>
          </w:p>
        </w:tc>
        <w:tc>
          <w:tcPr>
            <w:tcW w:w="634" w:type="dxa"/>
            <w:shd w:val="clear" w:color="auto" w:fill="A6A6A6" w:themeFill="background1" w:themeFillShade="A6"/>
            <w:tcMar>
              <w:top w:w="100" w:type="dxa"/>
              <w:left w:w="100" w:type="dxa"/>
              <w:bottom w:w="100" w:type="dxa"/>
              <w:right w:w="100" w:type="dxa"/>
            </w:tcMar>
          </w:tcPr>
          <w:p w14:paraId="1DE1D297" w14:textId="5C9DE4A7" w:rsidR="00BC43A3" w:rsidRDefault="00BC43A3" w:rsidP="7C32C738">
            <w:pPr>
              <w:spacing w:line="240" w:lineRule="auto"/>
              <w:rPr>
                <w:rFonts w:ascii="Times New Roman" w:eastAsia="Times New Roman" w:hAnsi="Times New Roman" w:cs="Times New Roman"/>
                <w:sz w:val="20"/>
                <w:szCs w:val="20"/>
              </w:rPr>
            </w:pPr>
          </w:p>
        </w:tc>
        <w:tc>
          <w:tcPr>
            <w:tcW w:w="545" w:type="dxa"/>
            <w:shd w:val="clear" w:color="auto" w:fill="A6A6A6" w:themeFill="background1" w:themeFillShade="A6"/>
            <w:tcMar>
              <w:top w:w="100" w:type="dxa"/>
              <w:left w:w="100" w:type="dxa"/>
              <w:bottom w:w="100" w:type="dxa"/>
              <w:right w:w="100" w:type="dxa"/>
            </w:tcMar>
          </w:tcPr>
          <w:p w14:paraId="5CC215BE" w14:textId="055F0F0E" w:rsidR="00BC43A3" w:rsidRDefault="00BC43A3" w:rsidP="7C32C738">
            <w:pPr>
              <w:spacing w:line="240" w:lineRule="auto"/>
              <w:rPr>
                <w:rFonts w:ascii="Times New Roman" w:eastAsia="Times New Roman" w:hAnsi="Times New Roman" w:cs="Times New Roman"/>
                <w:sz w:val="20"/>
                <w:szCs w:val="20"/>
              </w:rPr>
            </w:pPr>
          </w:p>
        </w:tc>
        <w:tc>
          <w:tcPr>
            <w:tcW w:w="600" w:type="dxa"/>
            <w:shd w:val="clear" w:color="auto" w:fill="A6A6A6" w:themeFill="background1" w:themeFillShade="A6"/>
            <w:tcMar>
              <w:top w:w="100" w:type="dxa"/>
              <w:left w:w="100" w:type="dxa"/>
              <w:bottom w:w="100" w:type="dxa"/>
              <w:right w:w="100" w:type="dxa"/>
            </w:tcMar>
          </w:tcPr>
          <w:p w14:paraId="3EEA89CE" w14:textId="2CA22E9E" w:rsidR="00BC43A3" w:rsidRDefault="00BC43A3" w:rsidP="7C32C738">
            <w:pPr>
              <w:spacing w:line="240" w:lineRule="auto"/>
              <w:rPr>
                <w:rFonts w:ascii="Times New Roman" w:eastAsia="Times New Roman" w:hAnsi="Times New Roman" w:cs="Times New Roman"/>
                <w:sz w:val="20"/>
                <w:szCs w:val="20"/>
              </w:rPr>
            </w:pPr>
          </w:p>
        </w:tc>
        <w:tc>
          <w:tcPr>
            <w:tcW w:w="634" w:type="dxa"/>
            <w:shd w:val="clear" w:color="auto" w:fill="A6A6A6" w:themeFill="background1" w:themeFillShade="A6"/>
            <w:tcMar>
              <w:top w:w="100" w:type="dxa"/>
              <w:left w:w="100" w:type="dxa"/>
              <w:bottom w:w="100" w:type="dxa"/>
              <w:right w:w="100" w:type="dxa"/>
            </w:tcMar>
          </w:tcPr>
          <w:p w14:paraId="0BF313B7" w14:textId="712EF50D" w:rsidR="00BC43A3" w:rsidRDefault="00BC43A3" w:rsidP="7C32C738">
            <w:pPr>
              <w:spacing w:line="240" w:lineRule="auto"/>
              <w:rPr>
                <w:rFonts w:ascii="Times New Roman" w:eastAsia="Times New Roman" w:hAnsi="Times New Roman" w:cs="Times New Roman"/>
                <w:sz w:val="20"/>
                <w:szCs w:val="20"/>
              </w:rPr>
            </w:pPr>
          </w:p>
        </w:tc>
        <w:tc>
          <w:tcPr>
            <w:tcW w:w="545" w:type="dxa"/>
            <w:shd w:val="clear" w:color="auto" w:fill="A6A6A6" w:themeFill="background1" w:themeFillShade="A6"/>
            <w:tcMar>
              <w:top w:w="100" w:type="dxa"/>
              <w:left w:w="100" w:type="dxa"/>
              <w:bottom w:w="100" w:type="dxa"/>
              <w:right w:w="100" w:type="dxa"/>
            </w:tcMar>
          </w:tcPr>
          <w:p w14:paraId="3BF15242" w14:textId="7BEEA457" w:rsidR="00BC43A3" w:rsidRDefault="00BC43A3" w:rsidP="7C32C738">
            <w:pPr>
              <w:spacing w:line="240" w:lineRule="auto"/>
              <w:rPr>
                <w:rFonts w:ascii="Times New Roman" w:eastAsia="Times New Roman" w:hAnsi="Times New Roman" w:cs="Times New Roman"/>
                <w:sz w:val="20"/>
                <w:szCs w:val="20"/>
              </w:rPr>
            </w:pPr>
          </w:p>
        </w:tc>
        <w:tc>
          <w:tcPr>
            <w:tcW w:w="589" w:type="dxa"/>
            <w:shd w:val="clear" w:color="auto" w:fill="A6A6A6" w:themeFill="background1" w:themeFillShade="A6"/>
            <w:tcMar>
              <w:top w:w="100" w:type="dxa"/>
              <w:left w:w="100" w:type="dxa"/>
              <w:bottom w:w="100" w:type="dxa"/>
              <w:right w:w="100" w:type="dxa"/>
            </w:tcMar>
          </w:tcPr>
          <w:p w14:paraId="27BADFB4" w14:textId="70C3BCA5" w:rsidR="00BC43A3" w:rsidRDefault="00BC43A3" w:rsidP="7C32C738">
            <w:pPr>
              <w:spacing w:line="240" w:lineRule="auto"/>
              <w:rPr>
                <w:rFonts w:ascii="Times New Roman" w:eastAsia="Times New Roman" w:hAnsi="Times New Roman" w:cs="Times New Roman"/>
                <w:sz w:val="20"/>
                <w:szCs w:val="20"/>
              </w:rPr>
            </w:pPr>
          </w:p>
        </w:tc>
        <w:tc>
          <w:tcPr>
            <w:tcW w:w="567" w:type="dxa"/>
            <w:shd w:val="clear" w:color="auto" w:fill="A6A6A6" w:themeFill="background1" w:themeFillShade="A6"/>
            <w:tcMar>
              <w:top w:w="100" w:type="dxa"/>
              <w:left w:w="100" w:type="dxa"/>
              <w:bottom w:w="100" w:type="dxa"/>
              <w:right w:w="100" w:type="dxa"/>
            </w:tcMar>
          </w:tcPr>
          <w:p w14:paraId="60A241CF" w14:textId="6BC1FCF9" w:rsidR="00BC43A3" w:rsidRDefault="00BC43A3" w:rsidP="7C32C738">
            <w:pPr>
              <w:spacing w:line="240" w:lineRule="auto"/>
              <w:rPr>
                <w:rFonts w:ascii="Times New Roman" w:eastAsia="Times New Roman" w:hAnsi="Times New Roman" w:cs="Times New Roman"/>
                <w:sz w:val="20"/>
                <w:szCs w:val="20"/>
              </w:rPr>
            </w:pPr>
          </w:p>
        </w:tc>
        <w:tc>
          <w:tcPr>
            <w:tcW w:w="656" w:type="dxa"/>
            <w:shd w:val="clear" w:color="auto" w:fill="A6A6A6" w:themeFill="background1" w:themeFillShade="A6"/>
            <w:tcMar>
              <w:top w:w="100" w:type="dxa"/>
              <w:left w:w="100" w:type="dxa"/>
              <w:bottom w:w="100" w:type="dxa"/>
              <w:right w:w="100" w:type="dxa"/>
            </w:tcMar>
          </w:tcPr>
          <w:p w14:paraId="49E39D73" w14:textId="25DA57EF" w:rsidR="00BC43A3" w:rsidRDefault="00BC43A3" w:rsidP="7C32C738">
            <w:pPr>
              <w:spacing w:line="240" w:lineRule="auto"/>
              <w:rPr>
                <w:rFonts w:ascii="Times New Roman" w:eastAsia="Times New Roman" w:hAnsi="Times New Roman" w:cs="Times New Roman"/>
                <w:sz w:val="20"/>
                <w:szCs w:val="20"/>
              </w:rPr>
            </w:pPr>
          </w:p>
        </w:tc>
        <w:tc>
          <w:tcPr>
            <w:tcW w:w="612" w:type="dxa"/>
            <w:shd w:val="clear" w:color="auto" w:fill="A6A6A6" w:themeFill="background1" w:themeFillShade="A6"/>
            <w:tcMar>
              <w:top w:w="100" w:type="dxa"/>
              <w:left w:w="100" w:type="dxa"/>
              <w:bottom w:w="100" w:type="dxa"/>
              <w:right w:w="100" w:type="dxa"/>
            </w:tcMar>
          </w:tcPr>
          <w:p w14:paraId="46223218" w14:textId="2E85162A" w:rsidR="00BC43A3" w:rsidRDefault="00BC43A3" w:rsidP="7C32C738">
            <w:pPr>
              <w:spacing w:line="240" w:lineRule="auto"/>
              <w:rPr>
                <w:rFonts w:ascii="Times New Roman" w:eastAsia="Times New Roman" w:hAnsi="Times New Roman" w:cs="Times New Roman"/>
                <w:sz w:val="20"/>
                <w:szCs w:val="20"/>
              </w:rPr>
            </w:pPr>
          </w:p>
        </w:tc>
        <w:tc>
          <w:tcPr>
            <w:tcW w:w="667" w:type="dxa"/>
            <w:shd w:val="clear" w:color="auto" w:fill="A6A6A6" w:themeFill="background1" w:themeFillShade="A6"/>
            <w:tcMar>
              <w:top w:w="100" w:type="dxa"/>
              <w:left w:w="100" w:type="dxa"/>
              <w:bottom w:w="100" w:type="dxa"/>
              <w:right w:w="100" w:type="dxa"/>
            </w:tcMar>
          </w:tcPr>
          <w:p w14:paraId="577EFC53" w14:textId="4D107F95" w:rsidR="00BC43A3" w:rsidRDefault="00BC43A3" w:rsidP="7C32C738">
            <w:pPr>
              <w:spacing w:line="240" w:lineRule="auto"/>
              <w:rPr>
                <w:rFonts w:ascii="Times New Roman" w:eastAsia="Times New Roman" w:hAnsi="Times New Roman" w:cs="Times New Roman"/>
                <w:sz w:val="20"/>
                <w:szCs w:val="20"/>
              </w:rPr>
            </w:pPr>
          </w:p>
        </w:tc>
        <w:tc>
          <w:tcPr>
            <w:tcW w:w="595" w:type="dxa"/>
            <w:shd w:val="clear" w:color="auto" w:fill="A6A6A6" w:themeFill="background1" w:themeFillShade="A6"/>
          </w:tcPr>
          <w:p w14:paraId="557DE33F" w14:textId="38F6E4E9" w:rsidR="00BC43A3" w:rsidRDefault="00BC43A3" w:rsidP="42A376F6">
            <w:pPr>
              <w:spacing w:line="240" w:lineRule="auto"/>
              <w:rPr>
                <w:rFonts w:ascii="Times New Roman" w:eastAsia="Times New Roman" w:hAnsi="Times New Roman" w:cs="Times New Roman"/>
                <w:sz w:val="20"/>
                <w:szCs w:val="20"/>
              </w:rPr>
            </w:pPr>
          </w:p>
        </w:tc>
      </w:tr>
    </w:tbl>
    <w:p w14:paraId="139D9B7C" w14:textId="410BF062" w:rsidR="00F63FAB" w:rsidRDefault="00F63FAB">
      <w:pPr>
        <w:jc w:val="both"/>
        <w:rPr>
          <w:rFonts w:ascii="Times New Roman" w:eastAsia="Times New Roman" w:hAnsi="Times New Roman" w:cs="Times New Roman"/>
          <w:sz w:val="20"/>
          <w:szCs w:val="20"/>
        </w:rPr>
      </w:pPr>
    </w:p>
    <w:p w14:paraId="0211C296" w14:textId="77777777" w:rsidR="00D52F99" w:rsidRDefault="00D52F99">
      <w:pPr>
        <w:jc w:val="both"/>
        <w:rPr>
          <w:rFonts w:ascii="Times New Roman" w:eastAsia="Times New Roman" w:hAnsi="Times New Roman" w:cs="Times New Roman"/>
          <w:sz w:val="20"/>
          <w:szCs w:val="20"/>
        </w:rPr>
      </w:pPr>
    </w:p>
    <w:p w14:paraId="71DC5825" w14:textId="77777777" w:rsidR="008C3814" w:rsidRPr="00EC5D46" w:rsidRDefault="006046DD">
      <w:pPr>
        <w:jc w:val="both"/>
        <w:rPr>
          <w:rFonts w:ascii="Times New Roman" w:eastAsia="Times New Roman" w:hAnsi="Times New Roman" w:cs="Times New Roman"/>
          <w:b/>
          <w:sz w:val="24"/>
          <w:szCs w:val="24"/>
          <w:lang w:val="en-US"/>
        </w:rPr>
      </w:pPr>
      <w:r w:rsidRPr="00EC5D46">
        <w:rPr>
          <w:rFonts w:ascii="Times New Roman" w:eastAsia="Times New Roman" w:hAnsi="Times New Roman" w:cs="Times New Roman"/>
          <w:b/>
          <w:sz w:val="24"/>
          <w:szCs w:val="24"/>
          <w:lang w:val="en-US"/>
        </w:rPr>
        <w:t xml:space="preserve">7. </w:t>
      </w:r>
      <w:proofErr w:type="spellStart"/>
      <w:r w:rsidRPr="00EC5D46">
        <w:rPr>
          <w:rFonts w:ascii="Times New Roman" w:eastAsia="Times New Roman" w:hAnsi="Times New Roman" w:cs="Times New Roman"/>
          <w:b/>
          <w:sz w:val="24"/>
          <w:szCs w:val="24"/>
          <w:lang w:val="en-US"/>
        </w:rPr>
        <w:t>Referencias</w:t>
      </w:r>
      <w:proofErr w:type="spellEnd"/>
    </w:p>
    <w:p w14:paraId="71DC5826" w14:textId="77777777" w:rsidR="008C3814" w:rsidRPr="00EC5D46" w:rsidRDefault="008C3814">
      <w:pPr>
        <w:jc w:val="both"/>
        <w:rPr>
          <w:rFonts w:ascii="Times New Roman" w:eastAsia="Times New Roman" w:hAnsi="Times New Roman" w:cs="Times New Roman"/>
          <w:sz w:val="20"/>
          <w:szCs w:val="20"/>
          <w:lang w:val="en-US"/>
        </w:rPr>
      </w:pPr>
    </w:p>
    <w:p w14:paraId="169B75E1" w14:textId="02FF5F98" w:rsidR="00692044" w:rsidRPr="00692044" w:rsidRDefault="00692044" w:rsidP="009374F4">
      <w:pPr>
        <w:ind w:left="720" w:hanging="720"/>
        <w:jc w:val="both"/>
        <w:rPr>
          <w:rFonts w:ascii="Times New Roman" w:eastAsia="Times New Roman" w:hAnsi="Times New Roman" w:cs="Times New Roman"/>
          <w:sz w:val="20"/>
          <w:szCs w:val="20"/>
          <w:lang w:val="es-MX"/>
        </w:rPr>
      </w:pPr>
      <w:r>
        <w:rPr>
          <w:rFonts w:ascii="Times New Roman" w:eastAsia="Times New Roman" w:hAnsi="Times New Roman" w:cs="Times New Roman"/>
          <w:sz w:val="20"/>
          <w:szCs w:val="20"/>
          <w:lang w:val="en-US"/>
        </w:rPr>
        <w:t>[1]</w:t>
      </w:r>
      <w:r>
        <w:rPr>
          <w:rFonts w:ascii="Times New Roman" w:eastAsia="Times New Roman" w:hAnsi="Times New Roman" w:cs="Times New Roman"/>
          <w:sz w:val="20"/>
          <w:szCs w:val="20"/>
          <w:lang w:val="en-US"/>
        </w:rPr>
        <w:tab/>
      </w:r>
      <w:r w:rsidRPr="00692044">
        <w:rPr>
          <w:rFonts w:ascii="Times New Roman" w:eastAsia="Times New Roman" w:hAnsi="Times New Roman" w:cs="Times New Roman"/>
          <w:sz w:val="20"/>
          <w:szCs w:val="20"/>
          <w:lang w:val="en-US"/>
        </w:rPr>
        <w:t xml:space="preserve">"Developing Cyber-Resilient Systems: A Systems Security Engineering </w:t>
      </w:r>
      <w:r w:rsidR="00013842" w:rsidRPr="00692044">
        <w:rPr>
          <w:rFonts w:ascii="Times New Roman" w:eastAsia="Times New Roman" w:hAnsi="Times New Roman" w:cs="Times New Roman"/>
          <w:sz w:val="20"/>
          <w:szCs w:val="20"/>
          <w:lang w:val="en-US"/>
        </w:rPr>
        <w:t>Approach</w:t>
      </w:r>
      <w:r w:rsidRPr="00692044">
        <w:rPr>
          <w:rFonts w:ascii="Times New Roman" w:eastAsia="Times New Roman" w:hAnsi="Times New Roman" w:cs="Times New Roman"/>
          <w:sz w:val="20"/>
          <w:szCs w:val="20"/>
          <w:lang w:val="en-US"/>
        </w:rPr>
        <w:t xml:space="preserve">", NIST Special Publication 800-160, vol. 2, </w:t>
      </w:r>
      <w:proofErr w:type="gramStart"/>
      <w:r w:rsidR="00013842" w:rsidRPr="00692044">
        <w:rPr>
          <w:rFonts w:ascii="Times New Roman" w:eastAsia="Times New Roman" w:hAnsi="Times New Roman" w:cs="Times New Roman"/>
          <w:sz w:val="20"/>
          <w:szCs w:val="20"/>
          <w:lang w:val="en-US"/>
        </w:rPr>
        <w:t>n.º</w:t>
      </w:r>
      <w:proofErr w:type="gramEnd"/>
      <w:r w:rsidRPr="00692044">
        <w:rPr>
          <w:rFonts w:ascii="Times New Roman" w:eastAsia="Times New Roman" w:hAnsi="Times New Roman" w:cs="Times New Roman"/>
          <w:sz w:val="20"/>
          <w:szCs w:val="20"/>
          <w:lang w:val="en-US"/>
        </w:rPr>
        <w:t xml:space="preserve"> 1, </w:t>
      </w:r>
      <w:r w:rsidR="00757514">
        <w:rPr>
          <w:rFonts w:ascii="Times New Roman" w:eastAsia="Times New Roman" w:hAnsi="Times New Roman" w:cs="Times New Roman"/>
          <w:sz w:val="20"/>
          <w:szCs w:val="20"/>
          <w:lang w:val="en-US"/>
        </w:rPr>
        <w:t>p. 67</w:t>
      </w:r>
      <w:r w:rsidR="00601C20">
        <w:rPr>
          <w:rFonts w:ascii="Times New Roman" w:eastAsia="Times New Roman" w:hAnsi="Times New Roman" w:cs="Times New Roman"/>
          <w:sz w:val="20"/>
          <w:szCs w:val="20"/>
          <w:lang w:val="en-US"/>
        </w:rPr>
        <w:t xml:space="preserve">, </w:t>
      </w:r>
      <w:proofErr w:type="spellStart"/>
      <w:r w:rsidRPr="00692044">
        <w:rPr>
          <w:rFonts w:ascii="Times New Roman" w:eastAsia="Times New Roman" w:hAnsi="Times New Roman" w:cs="Times New Roman"/>
          <w:sz w:val="20"/>
          <w:szCs w:val="20"/>
          <w:lang w:val="en-US"/>
        </w:rPr>
        <w:t>diciembre</w:t>
      </w:r>
      <w:proofErr w:type="spellEnd"/>
      <w:r w:rsidRPr="00692044">
        <w:rPr>
          <w:rFonts w:ascii="Times New Roman" w:eastAsia="Times New Roman" w:hAnsi="Times New Roman" w:cs="Times New Roman"/>
          <w:sz w:val="20"/>
          <w:szCs w:val="20"/>
          <w:lang w:val="en-US"/>
        </w:rPr>
        <w:t xml:space="preserve"> de 2021. </w:t>
      </w:r>
      <w:r w:rsidRPr="00692044">
        <w:rPr>
          <w:rFonts w:ascii="Times New Roman" w:eastAsia="Times New Roman" w:hAnsi="Times New Roman" w:cs="Times New Roman"/>
          <w:sz w:val="20"/>
          <w:szCs w:val="20"/>
          <w:lang w:val="es-MX"/>
        </w:rPr>
        <w:t>Accedido el 18 de abril de 2022. [En línea]. Disponible: https://doi.org/10.6028/NIST.SP.800-160v2r1</w:t>
      </w:r>
    </w:p>
    <w:p w14:paraId="71DC5828" w14:textId="60B992D9" w:rsidR="008C3814" w:rsidRPr="00FA4428" w:rsidRDefault="006046DD" w:rsidP="00FA4428">
      <w:pPr>
        <w:ind w:left="720" w:hanging="720"/>
        <w:jc w:val="both"/>
        <w:rPr>
          <w:rFonts w:ascii="Times New Roman" w:eastAsia="Times New Roman" w:hAnsi="Times New Roman" w:cs="Times New Roman"/>
          <w:sz w:val="20"/>
          <w:szCs w:val="20"/>
          <w:lang w:val="es-MX"/>
        </w:rPr>
      </w:pPr>
      <w:r w:rsidRPr="009374F4">
        <w:rPr>
          <w:rFonts w:ascii="Times New Roman" w:eastAsia="Times New Roman" w:hAnsi="Times New Roman" w:cs="Times New Roman"/>
          <w:sz w:val="20"/>
          <w:szCs w:val="20"/>
          <w:lang w:val="en-US"/>
        </w:rPr>
        <w:t>[</w:t>
      </w:r>
      <w:r w:rsidR="00692044">
        <w:rPr>
          <w:rFonts w:ascii="Times New Roman" w:eastAsia="Times New Roman" w:hAnsi="Times New Roman" w:cs="Times New Roman"/>
          <w:sz w:val="20"/>
          <w:szCs w:val="20"/>
          <w:lang w:val="en-US"/>
        </w:rPr>
        <w:t>2</w:t>
      </w:r>
      <w:r w:rsidRPr="009374F4">
        <w:rPr>
          <w:rFonts w:ascii="Times New Roman" w:eastAsia="Times New Roman" w:hAnsi="Times New Roman" w:cs="Times New Roman"/>
          <w:sz w:val="20"/>
          <w:szCs w:val="20"/>
          <w:lang w:val="en-US"/>
        </w:rPr>
        <w:t>]</w:t>
      </w:r>
      <w:r w:rsidRPr="009374F4">
        <w:rPr>
          <w:rFonts w:ascii="Times New Roman" w:eastAsia="Times New Roman" w:hAnsi="Times New Roman" w:cs="Times New Roman"/>
          <w:sz w:val="20"/>
          <w:szCs w:val="20"/>
          <w:lang w:val="en-US"/>
        </w:rPr>
        <w:tab/>
      </w:r>
      <w:r w:rsidR="00FA4428">
        <w:rPr>
          <w:rFonts w:ascii="Times New Roman" w:eastAsia="Times New Roman" w:hAnsi="Times New Roman" w:cs="Times New Roman"/>
          <w:sz w:val="20"/>
          <w:szCs w:val="20"/>
          <w:lang w:val="en-US"/>
        </w:rPr>
        <w:t>“</w:t>
      </w:r>
      <w:r w:rsidR="00FA4428" w:rsidRPr="00FA4428">
        <w:rPr>
          <w:rFonts w:ascii="Times New Roman" w:eastAsia="Times New Roman" w:hAnsi="Times New Roman" w:cs="Times New Roman"/>
          <w:sz w:val="20"/>
          <w:szCs w:val="20"/>
          <w:lang w:val="en-US"/>
        </w:rPr>
        <w:t>Cybersecurity Framework Manufacturing Profile</w:t>
      </w:r>
      <w:r w:rsidR="00FA4428">
        <w:rPr>
          <w:rFonts w:ascii="Times New Roman" w:eastAsia="Times New Roman" w:hAnsi="Times New Roman" w:cs="Times New Roman"/>
          <w:sz w:val="20"/>
          <w:szCs w:val="20"/>
          <w:lang w:val="en-US"/>
        </w:rPr>
        <w:t xml:space="preserve">” NISTIR 8183. </w:t>
      </w:r>
      <w:r w:rsidR="00FA4428" w:rsidRPr="00FA4428">
        <w:rPr>
          <w:rFonts w:ascii="Times New Roman" w:eastAsia="Times New Roman" w:hAnsi="Times New Roman" w:cs="Times New Roman"/>
          <w:sz w:val="20"/>
          <w:szCs w:val="20"/>
          <w:lang w:val="es-MX"/>
        </w:rPr>
        <w:t>Septiembre 2017. Accedido el 26 de abril de 2022. [En línea]. Disponible:</w:t>
      </w:r>
      <w:r w:rsidR="00FA4428">
        <w:rPr>
          <w:rFonts w:ascii="Times New Roman" w:eastAsia="Times New Roman" w:hAnsi="Times New Roman" w:cs="Times New Roman"/>
          <w:sz w:val="20"/>
          <w:szCs w:val="20"/>
          <w:lang w:val="es-MX"/>
        </w:rPr>
        <w:t xml:space="preserve"> </w:t>
      </w:r>
      <w:r w:rsidR="00FA4428" w:rsidRPr="00FA4428">
        <w:rPr>
          <w:rFonts w:ascii="Times New Roman" w:eastAsia="Times New Roman" w:hAnsi="Times New Roman" w:cs="Times New Roman"/>
          <w:sz w:val="20"/>
          <w:szCs w:val="20"/>
          <w:lang w:val="es-MX"/>
        </w:rPr>
        <w:t>https://doi.org/10.6028/NIST.IR.8183</w:t>
      </w:r>
    </w:p>
    <w:p w14:paraId="71DC5829" w14:textId="35E0BAEF" w:rsidR="008C3814" w:rsidRDefault="006046DD" w:rsidP="003B64EB">
      <w:pPr>
        <w:ind w:left="720" w:hanging="720"/>
        <w:rPr>
          <w:rFonts w:ascii="Times New Roman" w:eastAsia="Times New Roman" w:hAnsi="Times New Roman" w:cs="Times New Roman"/>
          <w:sz w:val="20"/>
          <w:szCs w:val="20"/>
        </w:rPr>
      </w:pPr>
      <w:r w:rsidRPr="00EC5D46">
        <w:rPr>
          <w:rFonts w:ascii="Times New Roman" w:eastAsia="Times New Roman" w:hAnsi="Times New Roman" w:cs="Times New Roman"/>
          <w:sz w:val="20"/>
          <w:szCs w:val="20"/>
          <w:lang w:val="en-US"/>
        </w:rPr>
        <w:t>[3]</w:t>
      </w:r>
      <w:r w:rsidRPr="00EC5D46">
        <w:rPr>
          <w:rFonts w:ascii="Times New Roman" w:eastAsia="Times New Roman" w:hAnsi="Times New Roman" w:cs="Times New Roman"/>
          <w:sz w:val="20"/>
          <w:szCs w:val="20"/>
          <w:lang w:val="en-US"/>
        </w:rPr>
        <w:tab/>
      </w:r>
      <w:r w:rsidR="003B64EB" w:rsidRPr="00EC5D46">
        <w:rPr>
          <w:rFonts w:ascii="Times New Roman" w:eastAsia="Times New Roman" w:hAnsi="Times New Roman" w:cs="Times New Roman"/>
          <w:sz w:val="20"/>
          <w:szCs w:val="20"/>
          <w:lang w:val="en-US"/>
        </w:rPr>
        <w:t xml:space="preserve">National Institute Standards and Technology. </w:t>
      </w:r>
      <w:r w:rsidR="003B64EB" w:rsidRPr="003B64EB">
        <w:rPr>
          <w:rFonts w:ascii="Times New Roman" w:eastAsia="Times New Roman" w:hAnsi="Times New Roman" w:cs="Times New Roman"/>
          <w:sz w:val="20"/>
          <w:szCs w:val="20"/>
          <w:lang w:val="en-US"/>
        </w:rPr>
        <w:t xml:space="preserve">"Moving target defense - Glossary | CSRC". </w:t>
      </w:r>
      <w:r w:rsidR="003B64EB" w:rsidRPr="003B64EB">
        <w:rPr>
          <w:rFonts w:ascii="Times New Roman" w:eastAsia="Times New Roman" w:hAnsi="Times New Roman" w:cs="Times New Roman"/>
          <w:sz w:val="20"/>
          <w:szCs w:val="20"/>
        </w:rPr>
        <w:t xml:space="preserve">NIST </w:t>
      </w:r>
      <w:proofErr w:type="spellStart"/>
      <w:r w:rsidR="003B64EB" w:rsidRPr="003B64EB">
        <w:rPr>
          <w:rFonts w:ascii="Times New Roman" w:eastAsia="Times New Roman" w:hAnsi="Times New Roman" w:cs="Times New Roman"/>
          <w:sz w:val="20"/>
          <w:szCs w:val="20"/>
        </w:rPr>
        <w:t>Computer</w:t>
      </w:r>
      <w:proofErr w:type="spellEnd"/>
      <w:r w:rsidR="003B64EB" w:rsidRPr="003B64EB">
        <w:rPr>
          <w:rFonts w:ascii="Times New Roman" w:eastAsia="Times New Roman" w:hAnsi="Times New Roman" w:cs="Times New Roman"/>
          <w:sz w:val="20"/>
          <w:szCs w:val="20"/>
        </w:rPr>
        <w:t xml:space="preserve"> Security </w:t>
      </w:r>
      <w:proofErr w:type="spellStart"/>
      <w:r w:rsidR="003B64EB" w:rsidRPr="003B64EB">
        <w:rPr>
          <w:rFonts w:ascii="Times New Roman" w:eastAsia="Times New Roman" w:hAnsi="Times New Roman" w:cs="Times New Roman"/>
          <w:sz w:val="20"/>
          <w:szCs w:val="20"/>
        </w:rPr>
        <w:t>Resource</w:t>
      </w:r>
      <w:proofErr w:type="spellEnd"/>
      <w:r w:rsidR="003B64EB" w:rsidRPr="003B64EB">
        <w:rPr>
          <w:rFonts w:ascii="Times New Roman" w:eastAsia="Times New Roman" w:hAnsi="Times New Roman" w:cs="Times New Roman"/>
          <w:sz w:val="20"/>
          <w:szCs w:val="20"/>
        </w:rPr>
        <w:t xml:space="preserve"> Center | CSRC. https://csrc.nist.gov/glossary/term/moving_target_defense (accedido el 19 de abril de 2022).</w:t>
      </w:r>
    </w:p>
    <w:p w14:paraId="71DC582A" w14:textId="0A3DE045" w:rsidR="008C3814" w:rsidRPr="00CA6385" w:rsidRDefault="006046DD" w:rsidP="00D1294D">
      <w:pPr>
        <w:ind w:left="720" w:hanging="720"/>
        <w:jc w:val="both"/>
        <w:rPr>
          <w:rFonts w:ascii="Times New Roman" w:eastAsia="Times New Roman" w:hAnsi="Times New Roman" w:cs="Times New Roman"/>
          <w:sz w:val="20"/>
          <w:szCs w:val="20"/>
          <w:lang w:val="en-US"/>
        </w:rPr>
      </w:pPr>
      <w:r w:rsidRPr="00D1294D">
        <w:rPr>
          <w:rFonts w:ascii="Times New Roman" w:eastAsia="Times New Roman" w:hAnsi="Times New Roman" w:cs="Times New Roman"/>
          <w:sz w:val="20"/>
          <w:szCs w:val="20"/>
          <w:lang w:val="en-US"/>
        </w:rPr>
        <w:t>[4]</w:t>
      </w:r>
      <w:r w:rsidRPr="00D1294D">
        <w:rPr>
          <w:rFonts w:ascii="Times New Roman" w:eastAsia="Times New Roman" w:hAnsi="Times New Roman" w:cs="Times New Roman"/>
          <w:sz w:val="20"/>
          <w:szCs w:val="20"/>
          <w:lang w:val="en-US"/>
        </w:rPr>
        <w:tab/>
      </w:r>
      <w:r w:rsidR="00CA6385" w:rsidRPr="00CA6385">
        <w:rPr>
          <w:rFonts w:ascii="Times New Roman" w:eastAsia="Times New Roman" w:hAnsi="Times New Roman" w:cs="Times New Roman"/>
          <w:sz w:val="20"/>
          <w:szCs w:val="20"/>
          <w:lang w:val="en-US"/>
        </w:rPr>
        <w:t>Bromiley, M. (</w:t>
      </w:r>
      <w:r w:rsidR="00CA6385">
        <w:rPr>
          <w:rFonts w:ascii="Times New Roman" w:eastAsia="Times New Roman" w:hAnsi="Times New Roman" w:cs="Times New Roman"/>
          <w:sz w:val="20"/>
          <w:szCs w:val="20"/>
          <w:lang w:val="en-US"/>
        </w:rPr>
        <w:t xml:space="preserve">18 </w:t>
      </w:r>
      <w:proofErr w:type="spellStart"/>
      <w:r w:rsidR="00CA6385">
        <w:rPr>
          <w:rFonts w:ascii="Times New Roman" w:eastAsia="Times New Roman" w:hAnsi="Times New Roman" w:cs="Times New Roman"/>
          <w:sz w:val="20"/>
          <w:szCs w:val="20"/>
          <w:lang w:val="en-US"/>
        </w:rPr>
        <w:t>abril</w:t>
      </w:r>
      <w:proofErr w:type="spellEnd"/>
      <w:r w:rsidR="00CA6385">
        <w:rPr>
          <w:rFonts w:ascii="Times New Roman" w:eastAsia="Times New Roman" w:hAnsi="Times New Roman" w:cs="Times New Roman"/>
          <w:sz w:val="20"/>
          <w:szCs w:val="20"/>
          <w:lang w:val="en-US"/>
        </w:rPr>
        <w:t xml:space="preserve"> de </w:t>
      </w:r>
      <w:r w:rsidR="00CA6385" w:rsidRPr="00CA6385">
        <w:rPr>
          <w:rFonts w:ascii="Times New Roman" w:eastAsia="Times New Roman" w:hAnsi="Times New Roman" w:cs="Times New Roman"/>
          <w:sz w:val="20"/>
          <w:szCs w:val="20"/>
          <w:lang w:val="en-US"/>
        </w:rPr>
        <w:t>2022). 2022 SANS Protects: The Endpoint. SANS Institute. https://www.sans.org/white-papers/2022-sans-protects-endpoint/</w:t>
      </w:r>
    </w:p>
    <w:p w14:paraId="71DC582B" w14:textId="1473DF68" w:rsidR="008C3814" w:rsidRPr="005073DD" w:rsidRDefault="006046DD" w:rsidP="005073DD">
      <w:pPr>
        <w:ind w:left="720" w:hanging="720"/>
        <w:jc w:val="both"/>
        <w:rPr>
          <w:rFonts w:ascii="Times New Roman" w:eastAsia="Times New Roman" w:hAnsi="Times New Roman" w:cs="Times New Roman"/>
          <w:sz w:val="20"/>
          <w:szCs w:val="20"/>
          <w:lang w:val="en-US"/>
        </w:rPr>
      </w:pPr>
      <w:r w:rsidRPr="005073DD">
        <w:rPr>
          <w:rFonts w:ascii="Times New Roman" w:eastAsia="Times New Roman" w:hAnsi="Times New Roman" w:cs="Times New Roman"/>
          <w:sz w:val="20"/>
          <w:szCs w:val="20"/>
          <w:lang w:val="en-US"/>
        </w:rPr>
        <w:t>[5]</w:t>
      </w:r>
      <w:r w:rsidRPr="005073DD">
        <w:rPr>
          <w:rFonts w:ascii="Times New Roman" w:eastAsia="Times New Roman" w:hAnsi="Times New Roman" w:cs="Times New Roman"/>
          <w:sz w:val="20"/>
          <w:szCs w:val="20"/>
          <w:lang w:val="en-US"/>
        </w:rPr>
        <w:tab/>
      </w:r>
      <w:r w:rsidR="005073DD" w:rsidRPr="005073DD">
        <w:rPr>
          <w:rFonts w:ascii="Times New Roman" w:eastAsia="Times New Roman" w:hAnsi="Times New Roman" w:cs="Times New Roman"/>
          <w:sz w:val="20"/>
          <w:szCs w:val="20"/>
          <w:lang w:val="en-US"/>
        </w:rPr>
        <w:t xml:space="preserve">Cho, J.H., Sharma, D.P., </w:t>
      </w:r>
      <w:proofErr w:type="spellStart"/>
      <w:r w:rsidR="005073DD" w:rsidRPr="005073DD">
        <w:rPr>
          <w:rFonts w:ascii="Times New Roman" w:eastAsia="Times New Roman" w:hAnsi="Times New Roman" w:cs="Times New Roman"/>
          <w:sz w:val="20"/>
          <w:szCs w:val="20"/>
          <w:lang w:val="en-US"/>
        </w:rPr>
        <w:t>Alavizadeh</w:t>
      </w:r>
      <w:proofErr w:type="spellEnd"/>
      <w:r w:rsidR="005073DD" w:rsidRPr="005073DD">
        <w:rPr>
          <w:rFonts w:ascii="Times New Roman" w:eastAsia="Times New Roman" w:hAnsi="Times New Roman" w:cs="Times New Roman"/>
          <w:sz w:val="20"/>
          <w:szCs w:val="20"/>
          <w:lang w:val="en-US"/>
        </w:rPr>
        <w:t>, H., Yoon, S., Ben-Asher, N.,</w:t>
      </w:r>
      <w:r w:rsidR="005073DD">
        <w:rPr>
          <w:rFonts w:ascii="Times New Roman" w:eastAsia="Times New Roman" w:hAnsi="Times New Roman" w:cs="Times New Roman"/>
          <w:sz w:val="20"/>
          <w:szCs w:val="20"/>
          <w:lang w:val="en-US"/>
        </w:rPr>
        <w:t xml:space="preserve"> </w:t>
      </w:r>
      <w:r w:rsidR="005073DD" w:rsidRPr="005073DD">
        <w:rPr>
          <w:rFonts w:ascii="Times New Roman" w:eastAsia="Times New Roman" w:hAnsi="Times New Roman" w:cs="Times New Roman"/>
          <w:sz w:val="20"/>
          <w:szCs w:val="20"/>
          <w:lang w:val="en-US"/>
        </w:rPr>
        <w:t>Moore, T.J., Kim, D.S., Lim, H., Nelson, F.F.: Toward proactive,</w:t>
      </w:r>
      <w:r w:rsidR="005073DD">
        <w:rPr>
          <w:rFonts w:ascii="Times New Roman" w:eastAsia="Times New Roman" w:hAnsi="Times New Roman" w:cs="Times New Roman"/>
          <w:sz w:val="20"/>
          <w:szCs w:val="20"/>
          <w:lang w:val="en-US"/>
        </w:rPr>
        <w:t xml:space="preserve"> </w:t>
      </w:r>
      <w:r w:rsidR="005073DD" w:rsidRPr="005073DD">
        <w:rPr>
          <w:rFonts w:ascii="Times New Roman" w:eastAsia="Times New Roman" w:hAnsi="Times New Roman" w:cs="Times New Roman"/>
          <w:sz w:val="20"/>
          <w:szCs w:val="20"/>
          <w:lang w:val="en-US"/>
        </w:rPr>
        <w:t>adaptive defense: A survey on moving target defense. IEEE Co</w:t>
      </w:r>
      <w:r w:rsidR="005073DD">
        <w:rPr>
          <w:rFonts w:ascii="Times New Roman" w:eastAsia="Times New Roman" w:hAnsi="Times New Roman" w:cs="Times New Roman"/>
          <w:sz w:val="20"/>
          <w:szCs w:val="20"/>
          <w:lang w:val="en-US"/>
        </w:rPr>
        <w:t>m</w:t>
      </w:r>
      <w:r w:rsidR="005073DD" w:rsidRPr="005073DD">
        <w:rPr>
          <w:rFonts w:ascii="Times New Roman" w:eastAsia="Times New Roman" w:hAnsi="Times New Roman" w:cs="Times New Roman"/>
          <w:sz w:val="20"/>
          <w:szCs w:val="20"/>
          <w:lang w:val="en-US"/>
        </w:rPr>
        <w:t>munications Surveys &amp; Tutorials 22(1), 709–745 (2020)</w:t>
      </w:r>
    </w:p>
    <w:p w14:paraId="71DC582C" w14:textId="136E981A" w:rsidR="008C3814" w:rsidRPr="000D7EF5" w:rsidRDefault="006046DD" w:rsidP="000D7EF5">
      <w:pPr>
        <w:ind w:left="720" w:hanging="720"/>
        <w:jc w:val="both"/>
        <w:rPr>
          <w:rFonts w:ascii="Times New Roman" w:eastAsia="Times New Roman" w:hAnsi="Times New Roman" w:cs="Times New Roman"/>
          <w:sz w:val="20"/>
          <w:szCs w:val="20"/>
          <w:lang w:val="en-US"/>
        </w:rPr>
      </w:pPr>
      <w:r w:rsidRPr="000D7EF5">
        <w:rPr>
          <w:rFonts w:ascii="Times New Roman" w:eastAsia="Times New Roman" w:hAnsi="Times New Roman" w:cs="Times New Roman"/>
          <w:sz w:val="20"/>
          <w:szCs w:val="20"/>
          <w:lang w:val="en-US"/>
        </w:rPr>
        <w:t>[6]</w:t>
      </w:r>
      <w:r w:rsidRPr="000D7EF5">
        <w:rPr>
          <w:rFonts w:ascii="Times New Roman" w:eastAsia="Times New Roman" w:hAnsi="Times New Roman" w:cs="Times New Roman"/>
          <w:sz w:val="20"/>
          <w:szCs w:val="20"/>
          <w:lang w:val="en-US"/>
        </w:rPr>
        <w:tab/>
      </w:r>
      <w:r w:rsidR="000D7EF5" w:rsidRPr="000D7EF5">
        <w:rPr>
          <w:rFonts w:ascii="Times New Roman" w:eastAsia="Times New Roman" w:hAnsi="Times New Roman" w:cs="Times New Roman"/>
          <w:sz w:val="20"/>
          <w:szCs w:val="20"/>
          <w:lang w:val="en-US"/>
        </w:rPr>
        <w:t xml:space="preserve">H. </w:t>
      </w:r>
      <w:proofErr w:type="spellStart"/>
      <w:r w:rsidR="000D7EF5" w:rsidRPr="000D7EF5">
        <w:rPr>
          <w:rFonts w:ascii="Times New Roman" w:eastAsia="Times New Roman" w:hAnsi="Times New Roman" w:cs="Times New Roman"/>
          <w:sz w:val="20"/>
          <w:szCs w:val="20"/>
          <w:lang w:val="en-US"/>
        </w:rPr>
        <w:t>Alavizadeh</w:t>
      </w:r>
      <w:proofErr w:type="spellEnd"/>
      <w:r w:rsidR="000D7EF5" w:rsidRPr="000D7EF5">
        <w:rPr>
          <w:rFonts w:ascii="Times New Roman" w:eastAsia="Times New Roman" w:hAnsi="Times New Roman" w:cs="Times New Roman"/>
          <w:sz w:val="20"/>
          <w:szCs w:val="20"/>
          <w:lang w:val="en-US"/>
        </w:rPr>
        <w:t xml:space="preserve">, S. </w:t>
      </w:r>
      <w:proofErr w:type="spellStart"/>
      <w:r w:rsidR="000D7EF5" w:rsidRPr="000D7EF5">
        <w:rPr>
          <w:rFonts w:ascii="Times New Roman" w:eastAsia="Times New Roman" w:hAnsi="Times New Roman" w:cs="Times New Roman"/>
          <w:sz w:val="20"/>
          <w:szCs w:val="20"/>
          <w:lang w:val="en-US"/>
        </w:rPr>
        <w:t>Aref</w:t>
      </w:r>
      <w:proofErr w:type="spellEnd"/>
      <w:r w:rsidR="000D7EF5" w:rsidRPr="000D7EF5">
        <w:rPr>
          <w:rFonts w:ascii="Times New Roman" w:eastAsia="Times New Roman" w:hAnsi="Times New Roman" w:cs="Times New Roman"/>
          <w:sz w:val="20"/>
          <w:szCs w:val="20"/>
          <w:lang w:val="en-US"/>
        </w:rPr>
        <w:t xml:space="preserve">, D. S. Kim y J. Jang-Jaccard, "Evaluating the Security and Economic Effects of Moving Target Defense Techniques on the Cloud", </w:t>
      </w:r>
      <w:proofErr w:type="spellStart"/>
      <w:r w:rsidR="000D7EF5" w:rsidRPr="000D7EF5">
        <w:rPr>
          <w:rFonts w:ascii="Times New Roman" w:eastAsia="Times New Roman" w:hAnsi="Times New Roman" w:cs="Times New Roman"/>
          <w:sz w:val="20"/>
          <w:szCs w:val="20"/>
          <w:lang w:val="en-US"/>
        </w:rPr>
        <w:t>en</w:t>
      </w:r>
      <w:proofErr w:type="spellEnd"/>
      <w:r w:rsidR="000D7EF5" w:rsidRPr="000D7EF5">
        <w:rPr>
          <w:rFonts w:ascii="Times New Roman" w:eastAsia="Times New Roman" w:hAnsi="Times New Roman" w:cs="Times New Roman"/>
          <w:sz w:val="20"/>
          <w:szCs w:val="20"/>
          <w:lang w:val="en-US"/>
        </w:rPr>
        <w:t xml:space="preserve"> IEEE Transactions on Emerging Topics in Computing, </w:t>
      </w:r>
      <w:proofErr w:type="spellStart"/>
      <w:r w:rsidR="000D7EF5" w:rsidRPr="000D7EF5">
        <w:rPr>
          <w:rFonts w:ascii="Times New Roman" w:eastAsia="Times New Roman" w:hAnsi="Times New Roman" w:cs="Times New Roman"/>
          <w:sz w:val="20"/>
          <w:szCs w:val="20"/>
          <w:lang w:val="en-US"/>
        </w:rPr>
        <w:t>doi</w:t>
      </w:r>
      <w:proofErr w:type="spellEnd"/>
      <w:r w:rsidR="000D7EF5" w:rsidRPr="000D7EF5">
        <w:rPr>
          <w:rFonts w:ascii="Times New Roman" w:eastAsia="Times New Roman" w:hAnsi="Times New Roman" w:cs="Times New Roman"/>
          <w:sz w:val="20"/>
          <w:szCs w:val="20"/>
          <w:lang w:val="en-US"/>
        </w:rPr>
        <w:t>: 10.1109/TETC.2022.3155272.</w:t>
      </w:r>
    </w:p>
    <w:p w14:paraId="71DC582D" w14:textId="61238512" w:rsidR="008C3814" w:rsidRPr="00A31334" w:rsidRDefault="006046DD" w:rsidP="00A31334">
      <w:pPr>
        <w:ind w:left="720" w:hanging="720"/>
        <w:jc w:val="both"/>
        <w:rPr>
          <w:rFonts w:ascii="Times New Roman" w:eastAsia="Times New Roman" w:hAnsi="Times New Roman" w:cs="Times New Roman"/>
          <w:sz w:val="20"/>
          <w:szCs w:val="20"/>
          <w:lang w:val="en-US"/>
        </w:rPr>
      </w:pPr>
      <w:r w:rsidRPr="00A31334">
        <w:rPr>
          <w:rFonts w:ascii="Times New Roman" w:eastAsia="Times New Roman" w:hAnsi="Times New Roman" w:cs="Times New Roman"/>
          <w:sz w:val="20"/>
          <w:szCs w:val="20"/>
          <w:lang w:val="en-US"/>
        </w:rPr>
        <w:t>[7]</w:t>
      </w:r>
      <w:r w:rsidRPr="00A31334">
        <w:rPr>
          <w:rFonts w:ascii="Times New Roman" w:eastAsia="Times New Roman" w:hAnsi="Times New Roman" w:cs="Times New Roman"/>
          <w:sz w:val="20"/>
          <w:szCs w:val="20"/>
          <w:lang w:val="en-US"/>
        </w:rPr>
        <w:tab/>
      </w:r>
      <w:r w:rsidR="00A31334" w:rsidRPr="00A31334">
        <w:rPr>
          <w:rFonts w:ascii="Times New Roman" w:eastAsia="Times New Roman" w:hAnsi="Times New Roman" w:cs="Times New Roman"/>
          <w:sz w:val="20"/>
          <w:szCs w:val="20"/>
          <w:lang w:val="en-US"/>
        </w:rPr>
        <w:t xml:space="preserve">D. S. Kim, M. Kim, J. -H. Cho, H. Lim, T. J. Moore y F. F. Nelson, "Design and Performance Analysis of Software Defined Networking Based Web Services Adopting Moving Target Defense", 2020 50th </w:t>
      </w:r>
      <w:r w:rsidR="00A31334" w:rsidRPr="00A31334">
        <w:rPr>
          <w:rFonts w:ascii="Times New Roman" w:eastAsia="Times New Roman" w:hAnsi="Times New Roman" w:cs="Times New Roman"/>
          <w:sz w:val="20"/>
          <w:szCs w:val="20"/>
          <w:lang w:val="en-US"/>
        </w:rPr>
        <w:lastRenderedPageBreak/>
        <w:t xml:space="preserve">Annual IEEE-IFIP International Conference on Dependable Systems and Networks-Supplemental Volume (DSN-S), 2020, pp. 43-44, </w:t>
      </w:r>
      <w:proofErr w:type="spellStart"/>
      <w:r w:rsidR="00A31334" w:rsidRPr="00A31334">
        <w:rPr>
          <w:rFonts w:ascii="Times New Roman" w:eastAsia="Times New Roman" w:hAnsi="Times New Roman" w:cs="Times New Roman"/>
          <w:sz w:val="20"/>
          <w:szCs w:val="20"/>
          <w:lang w:val="en-US"/>
        </w:rPr>
        <w:t>doi</w:t>
      </w:r>
      <w:proofErr w:type="spellEnd"/>
      <w:r w:rsidR="00A31334" w:rsidRPr="00A31334">
        <w:rPr>
          <w:rFonts w:ascii="Times New Roman" w:eastAsia="Times New Roman" w:hAnsi="Times New Roman" w:cs="Times New Roman"/>
          <w:sz w:val="20"/>
          <w:szCs w:val="20"/>
          <w:lang w:val="en-US"/>
        </w:rPr>
        <w:t>: 10.1109/DSN-S50200.2020.00024.</w:t>
      </w:r>
    </w:p>
    <w:p w14:paraId="71DC582E" w14:textId="71356E64" w:rsidR="008C3814" w:rsidRPr="009E23EF" w:rsidRDefault="006046DD" w:rsidP="009E23EF">
      <w:pPr>
        <w:ind w:left="720" w:hanging="720"/>
        <w:jc w:val="both"/>
        <w:rPr>
          <w:rFonts w:ascii="Times New Roman" w:eastAsia="Times New Roman" w:hAnsi="Times New Roman" w:cs="Times New Roman"/>
          <w:sz w:val="20"/>
          <w:szCs w:val="20"/>
          <w:lang w:val="en-US"/>
        </w:rPr>
      </w:pPr>
      <w:r w:rsidRPr="009E23EF">
        <w:rPr>
          <w:rFonts w:ascii="Times New Roman" w:eastAsia="Times New Roman" w:hAnsi="Times New Roman" w:cs="Times New Roman"/>
          <w:sz w:val="20"/>
          <w:szCs w:val="20"/>
          <w:lang w:val="en-US"/>
        </w:rPr>
        <w:t>[8]</w:t>
      </w:r>
      <w:r w:rsidRPr="009E23EF">
        <w:rPr>
          <w:rFonts w:ascii="Times New Roman" w:eastAsia="Times New Roman" w:hAnsi="Times New Roman" w:cs="Times New Roman"/>
          <w:sz w:val="20"/>
          <w:szCs w:val="20"/>
          <w:lang w:val="en-US"/>
        </w:rPr>
        <w:tab/>
      </w:r>
      <w:r w:rsidR="00A728CC" w:rsidRPr="00A728CC">
        <w:rPr>
          <w:rFonts w:ascii="Times New Roman" w:eastAsia="Times New Roman" w:hAnsi="Times New Roman" w:cs="Times New Roman"/>
          <w:sz w:val="20"/>
          <w:szCs w:val="20"/>
          <w:lang w:val="en-US"/>
        </w:rPr>
        <w:t xml:space="preserve">M. Carvalho y R. Ford, "Moving-Target Defenses for Computer Networks", </w:t>
      </w:r>
      <w:proofErr w:type="spellStart"/>
      <w:r w:rsidR="00A728CC" w:rsidRPr="00A728CC">
        <w:rPr>
          <w:rFonts w:ascii="Times New Roman" w:eastAsia="Times New Roman" w:hAnsi="Times New Roman" w:cs="Times New Roman"/>
          <w:sz w:val="20"/>
          <w:szCs w:val="20"/>
          <w:lang w:val="en-US"/>
        </w:rPr>
        <w:t>en</w:t>
      </w:r>
      <w:proofErr w:type="spellEnd"/>
      <w:r w:rsidR="00A728CC" w:rsidRPr="00A728CC">
        <w:rPr>
          <w:rFonts w:ascii="Times New Roman" w:eastAsia="Times New Roman" w:hAnsi="Times New Roman" w:cs="Times New Roman"/>
          <w:sz w:val="20"/>
          <w:szCs w:val="20"/>
          <w:lang w:val="en-US"/>
        </w:rPr>
        <w:t xml:space="preserve"> IEEE Security &amp; Privacy, vol. 12, no. 2, pp. 73-76, Mar.-Apr. 2014, </w:t>
      </w:r>
      <w:proofErr w:type="spellStart"/>
      <w:r w:rsidR="00A728CC" w:rsidRPr="00A728CC">
        <w:rPr>
          <w:rFonts w:ascii="Times New Roman" w:eastAsia="Times New Roman" w:hAnsi="Times New Roman" w:cs="Times New Roman"/>
          <w:sz w:val="20"/>
          <w:szCs w:val="20"/>
          <w:lang w:val="en-US"/>
        </w:rPr>
        <w:t>doi</w:t>
      </w:r>
      <w:proofErr w:type="spellEnd"/>
      <w:r w:rsidR="00A728CC" w:rsidRPr="00A728CC">
        <w:rPr>
          <w:rFonts w:ascii="Times New Roman" w:eastAsia="Times New Roman" w:hAnsi="Times New Roman" w:cs="Times New Roman"/>
          <w:sz w:val="20"/>
          <w:szCs w:val="20"/>
          <w:lang w:val="en-US"/>
        </w:rPr>
        <w:t>: 10.1109/MSP.2014.30.</w:t>
      </w:r>
    </w:p>
    <w:p w14:paraId="71DC582F" w14:textId="165D8F22" w:rsidR="008C3814" w:rsidRPr="00680F29" w:rsidRDefault="006046DD" w:rsidP="00F16461">
      <w:pPr>
        <w:ind w:left="720" w:hanging="720"/>
        <w:jc w:val="both"/>
        <w:rPr>
          <w:rFonts w:ascii="Times New Roman" w:eastAsia="Times New Roman" w:hAnsi="Times New Roman" w:cs="Times New Roman"/>
          <w:sz w:val="20"/>
          <w:szCs w:val="20"/>
          <w:lang w:val="en-US"/>
        </w:rPr>
      </w:pPr>
      <w:r w:rsidRPr="00F16461">
        <w:rPr>
          <w:rFonts w:ascii="Times New Roman" w:eastAsia="Times New Roman" w:hAnsi="Times New Roman" w:cs="Times New Roman"/>
          <w:sz w:val="20"/>
          <w:szCs w:val="20"/>
          <w:lang w:val="en-US"/>
        </w:rPr>
        <w:t>[9]</w:t>
      </w:r>
      <w:r w:rsidRPr="00F16461">
        <w:rPr>
          <w:rFonts w:ascii="Times New Roman" w:eastAsia="Times New Roman" w:hAnsi="Times New Roman" w:cs="Times New Roman"/>
          <w:sz w:val="20"/>
          <w:szCs w:val="20"/>
          <w:lang w:val="en-US"/>
        </w:rPr>
        <w:tab/>
      </w:r>
      <w:r w:rsidR="006369F2" w:rsidRPr="006369F2">
        <w:rPr>
          <w:rFonts w:ascii="Times New Roman" w:eastAsia="Times New Roman" w:hAnsi="Times New Roman" w:cs="Times New Roman"/>
          <w:sz w:val="20"/>
          <w:szCs w:val="20"/>
          <w:lang w:val="en-US"/>
        </w:rPr>
        <w:t xml:space="preserve">H. </w:t>
      </w:r>
      <w:proofErr w:type="spellStart"/>
      <w:r w:rsidR="006369F2" w:rsidRPr="006369F2">
        <w:rPr>
          <w:rFonts w:ascii="Times New Roman" w:eastAsia="Times New Roman" w:hAnsi="Times New Roman" w:cs="Times New Roman"/>
          <w:sz w:val="20"/>
          <w:szCs w:val="20"/>
          <w:lang w:val="en-US"/>
        </w:rPr>
        <w:t>Alavizadeh</w:t>
      </w:r>
      <w:proofErr w:type="spellEnd"/>
      <w:r w:rsidR="006369F2" w:rsidRPr="006369F2">
        <w:rPr>
          <w:rFonts w:ascii="Times New Roman" w:eastAsia="Times New Roman" w:hAnsi="Times New Roman" w:cs="Times New Roman"/>
          <w:sz w:val="20"/>
          <w:szCs w:val="20"/>
          <w:lang w:val="en-US"/>
        </w:rPr>
        <w:t xml:space="preserve">, J. Jang-Jaccard y D. S. Kim, "Evaluation for Combination of Shuffle and Diversity on Moving Target Defense Strategy for Cloud Computing", 2018 17th IEEE International Conference </w:t>
      </w:r>
      <w:proofErr w:type="gramStart"/>
      <w:r w:rsidR="006369F2" w:rsidRPr="006369F2">
        <w:rPr>
          <w:rFonts w:ascii="Times New Roman" w:eastAsia="Times New Roman" w:hAnsi="Times New Roman" w:cs="Times New Roman"/>
          <w:sz w:val="20"/>
          <w:szCs w:val="20"/>
          <w:lang w:val="en-US"/>
        </w:rPr>
        <w:t>On</w:t>
      </w:r>
      <w:proofErr w:type="gramEnd"/>
      <w:r w:rsidR="006369F2" w:rsidRPr="006369F2">
        <w:rPr>
          <w:rFonts w:ascii="Times New Roman" w:eastAsia="Times New Roman" w:hAnsi="Times New Roman" w:cs="Times New Roman"/>
          <w:sz w:val="20"/>
          <w:szCs w:val="20"/>
          <w:lang w:val="en-US"/>
        </w:rPr>
        <w:t xml:space="preserve"> Trust, Security And Privacy In Computing And Communications/ 12th IEEE International Conference On Big Data Science And Engineering (</w:t>
      </w:r>
      <w:proofErr w:type="spellStart"/>
      <w:r w:rsidR="006369F2" w:rsidRPr="006369F2">
        <w:rPr>
          <w:rFonts w:ascii="Times New Roman" w:eastAsia="Times New Roman" w:hAnsi="Times New Roman" w:cs="Times New Roman"/>
          <w:sz w:val="20"/>
          <w:szCs w:val="20"/>
          <w:lang w:val="en-US"/>
        </w:rPr>
        <w:t>TrustCom</w:t>
      </w:r>
      <w:proofErr w:type="spellEnd"/>
      <w:r w:rsidR="006369F2" w:rsidRPr="006369F2">
        <w:rPr>
          <w:rFonts w:ascii="Times New Roman" w:eastAsia="Times New Roman" w:hAnsi="Times New Roman" w:cs="Times New Roman"/>
          <w:sz w:val="20"/>
          <w:szCs w:val="20"/>
          <w:lang w:val="en-US"/>
        </w:rPr>
        <w:t>/</w:t>
      </w:r>
      <w:proofErr w:type="spellStart"/>
      <w:r w:rsidR="006369F2" w:rsidRPr="006369F2">
        <w:rPr>
          <w:rFonts w:ascii="Times New Roman" w:eastAsia="Times New Roman" w:hAnsi="Times New Roman" w:cs="Times New Roman"/>
          <w:sz w:val="20"/>
          <w:szCs w:val="20"/>
          <w:lang w:val="en-US"/>
        </w:rPr>
        <w:t>BigDataSE</w:t>
      </w:r>
      <w:proofErr w:type="spellEnd"/>
      <w:r w:rsidR="006369F2" w:rsidRPr="006369F2">
        <w:rPr>
          <w:rFonts w:ascii="Times New Roman" w:eastAsia="Times New Roman" w:hAnsi="Times New Roman" w:cs="Times New Roman"/>
          <w:sz w:val="20"/>
          <w:szCs w:val="20"/>
          <w:lang w:val="en-US"/>
        </w:rPr>
        <w:t xml:space="preserve">), 2018, pp. 573-578, </w:t>
      </w:r>
      <w:proofErr w:type="spellStart"/>
      <w:r w:rsidR="006369F2" w:rsidRPr="006369F2">
        <w:rPr>
          <w:rFonts w:ascii="Times New Roman" w:eastAsia="Times New Roman" w:hAnsi="Times New Roman" w:cs="Times New Roman"/>
          <w:sz w:val="20"/>
          <w:szCs w:val="20"/>
          <w:lang w:val="en-US"/>
        </w:rPr>
        <w:t>doi</w:t>
      </w:r>
      <w:proofErr w:type="spellEnd"/>
      <w:r w:rsidR="006369F2" w:rsidRPr="006369F2">
        <w:rPr>
          <w:rFonts w:ascii="Times New Roman" w:eastAsia="Times New Roman" w:hAnsi="Times New Roman" w:cs="Times New Roman"/>
          <w:sz w:val="20"/>
          <w:szCs w:val="20"/>
          <w:lang w:val="en-US"/>
        </w:rPr>
        <w:t>: 10.1109/</w:t>
      </w:r>
      <w:proofErr w:type="spellStart"/>
      <w:r w:rsidR="006369F2" w:rsidRPr="006369F2">
        <w:rPr>
          <w:rFonts w:ascii="Times New Roman" w:eastAsia="Times New Roman" w:hAnsi="Times New Roman" w:cs="Times New Roman"/>
          <w:sz w:val="20"/>
          <w:szCs w:val="20"/>
          <w:lang w:val="en-US"/>
        </w:rPr>
        <w:t>TrustCom</w:t>
      </w:r>
      <w:proofErr w:type="spellEnd"/>
      <w:r w:rsidR="006369F2" w:rsidRPr="006369F2">
        <w:rPr>
          <w:rFonts w:ascii="Times New Roman" w:eastAsia="Times New Roman" w:hAnsi="Times New Roman" w:cs="Times New Roman"/>
          <w:sz w:val="20"/>
          <w:szCs w:val="20"/>
          <w:lang w:val="en-US"/>
        </w:rPr>
        <w:t>/BigDataSE.2018.00087.</w:t>
      </w:r>
    </w:p>
    <w:p w14:paraId="71DC5830" w14:textId="2081BEAC" w:rsidR="008C3814" w:rsidRDefault="006046DD" w:rsidP="006F2D55">
      <w:pPr>
        <w:ind w:left="720" w:hanging="72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[10]</w:t>
      </w:r>
      <w:r>
        <w:rPr>
          <w:rFonts w:ascii="Times New Roman" w:eastAsia="Times New Roman" w:hAnsi="Times New Roman" w:cs="Times New Roman"/>
          <w:sz w:val="20"/>
          <w:szCs w:val="20"/>
        </w:rPr>
        <w:tab/>
      </w:r>
      <w:r w:rsidR="006F2D55" w:rsidRPr="006F2D55">
        <w:rPr>
          <w:rFonts w:ascii="Times New Roman" w:eastAsia="Times New Roman" w:hAnsi="Times New Roman" w:cs="Times New Roman"/>
          <w:sz w:val="20"/>
          <w:szCs w:val="20"/>
        </w:rPr>
        <w:t xml:space="preserve">Asensi-Artiga V, Parra-Pujante A. El método científico y la nueva filosofía de la ciencia. </w:t>
      </w:r>
      <w:proofErr w:type="spellStart"/>
      <w:r w:rsidR="006F2D55" w:rsidRPr="006F2D55">
        <w:rPr>
          <w:rFonts w:ascii="Times New Roman" w:eastAsia="Times New Roman" w:hAnsi="Times New Roman" w:cs="Times New Roman"/>
          <w:sz w:val="20"/>
          <w:szCs w:val="20"/>
        </w:rPr>
        <w:t>An</w:t>
      </w:r>
      <w:proofErr w:type="spellEnd"/>
      <w:r w:rsidR="006F2D55" w:rsidRPr="006F2D55">
        <w:rPr>
          <w:rFonts w:ascii="Times New Roman" w:eastAsia="Times New Roman" w:hAnsi="Times New Roman" w:cs="Times New Roman"/>
          <w:sz w:val="20"/>
          <w:szCs w:val="20"/>
        </w:rPr>
        <w:t>. Documentación. https://revistas.um.es/analesdoc/article/view/2251</w:t>
      </w:r>
      <w:r w:rsidR="00C00B28">
        <w:rPr>
          <w:rFonts w:ascii="Times New Roman" w:eastAsia="Times New Roman" w:hAnsi="Times New Roman" w:cs="Times New Roman"/>
          <w:sz w:val="20"/>
          <w:szCs w:val="20"/>
        </w:rPr>
        <w:t>. (accedido</w:t>
      </w:r>
      <w:r w:rsidR="00C00B28" w:rsidRPr="006F2D55">
        <w:rPr>
          <w:rFonts w:ascii="Times New Roman" w:eastAsia="Times New Roman" w:hAnsi="Times New Roman" w:cs="Times New Roman"/>
          <w:sz w:val="20"/>
          <w:szCs w:val="20"/>
        </w:rPr>
        <w:t xml:space="preserve"> 20 de abril de 2022</w:t>
      </w:r>
      <w:r w:rsidR="00C00B28">
        <w:rPr>
          <w:rFonts w:ascii="Times New Roman" w:eastAsia="Times New Roman" w:hAnsi="Times New Roman" w:cs="Times New Roman"/>
          <w:sz w:val="20"/>
          <w:szCs w:val="20"/>
        </w:rPr>
        <w:t xml:space="preserve">) </w:t>
      </w:r>
    </w:p>
    <w:p w14:paraId="71DC5831" w14:textId="01EDBA80" w:rsidR="008C3814" w:rsidRDefault="003B073C" w:rsidP="007773BB">
      <w:pPr>
        <w:ind w:left="720" w:hanging="72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[11]</w:t>
      </w:r>
      <w:r w:rsidR="007773BB">
        <w:rPr>
          <w:rFonts w:ascii="Times New Roman" w:eastAsia="Times New Roman" w:hAnsi="Times New Roman" w:cs="Times New Roman"/>
          <w:sz w:val="20"/>
          <w:szCs w:val="20"/>
        </w:rPr>
        <w:tab/>
      </w:r>
      <w:r w:rsidR="007773BB" w:rsidRPr="007773BB">
        <w:rPr>
          <w:rFonts w:ascii="Times New Roman" w:eastAsia="Times New Roman" w:hAnsi="Times New Roman" w:cs="Times New Roman"/>
          <w:sz w:val="20"/>
          <w:szCs w:val="20"/>
        </w:rPr>
        <w:t xml:space="preserve">A. </w:t>
      </w:r>
      <w:proofErr w:type="spellStart"/>
      <w:r w:rsidR="007773BB" w:rsidRPr="007773BB">
        <w:rPr>
          <w:rFonts w:ascii="Times New Roman" w:eastAsia="Times New Roman" w:hAnsi="Times New Roman" w:cs="Times New Roman"/>
          <w:sz w:val="20"/>
          <w:szCs w:val="20"/>
        </w:rPr>
        <w:t>Marradi</w:t>
      </w:r>
      <w:proofErr w:type="spellEnd"/>
      <w:r w:rsidR="007773BB" w:rsidRPr="007773BB">
        <w:rPr>
          <w:rFonts w:ascii="Times New Roman" w:eastAsia="Times New Roman" w:hAnsi="Times New Roman" w:cs="Times New Roman"/>
          <w:sz w:val="20"/>
          <w:szCs w:val="20"/>
        </w:rPr>
        <w:t>, "Método experimental, método de la asociación y otros caminos de la ciencia", Paradigmas: Una Revista Disciplinar de Investigación, vol. 5, n.º 1, 2013, art. n.º 1.</w:t>
      </w:r>
    </w:p>
    <w:p w14:paraId="3B6012F9" w14:textId="18689660" w:rsidR="00C06E50" w:rsidRPr="0075283C" w:rsidRDefault="003B073C" w:rsidP="00C06E50">
      <w:pPr>
        <w:ind w:left="720" w:hanging="720"/>
        <w:jc w:val="both"/>
        <w:rPr>
          <w:rFonts w:ascii="Times New Roman" w:eastAsia="Times New Roman" w:hAnsi="Times New Roman" w:cs="Times New Roman"/>
          <w:sz w:val="20"/>
          <w:szCs w:val="20"/>
          <w:lang w:val="es-MX"/>
        </w:rPr>
      </w:pPr>
      <w:r w:rsidRPr="00A8045A">
        <w:rPr>
          <w:rFonts w:ascii="Times New Roman" w:eastAsia="Times New Roman" w:hAnsi="Times New Roman" w:cs="Times New Roman"/>
          <w:sz w:val="20"/>
          <w:szCs w:val="20"/>
          <w:lang w:val="en-US"/>
        </w:rPr>
        <w:t>[12]</w:t>
      </w:r>
      <w:r w:rsidR="007773BB" w:rsidRPr="00A8045A">
        <w:rPr>
          <w:rFonts w:ascii="Times New Roman" w:eastAsia="Times New Roman" w:hAnsi="Times New Roman" w:cs="Times New Roman"/>
          <w:sz w:val="20"/>
          <w:szCs w:val="20"/>
          <w:lang w:val="en-US"/>
        </w:rPr>
        <w:tab/>
      </w:r>
      <w:r w:rsidR="00A8045A" w:rsidRPr="00A8045A">
        <w:rPr>
          <w:rFonts w:ascii="Times New Roman" w:eastAsia="Times New Roman" w:hAnsi="Times New Roman" w:cs="Times New Roman"/>
          <w:sz w:val="20"/>
          <w:szCs w:val="20"/>
          <w:lang w:val="en-US"/>
        </w:rPr>
        <w:t xml:space="preserve">Warren Connell, Luan </w:t>
      </w:r>
      <w:proofErr w:type="spellStart"/>
      <w:r w:rsidR="00A8045A" w:rsidRPr="00A8045A">
        <w:rPr>
          <w:rFonts w:ascii="Times New Roman" w:eastAsia="Times New Roman" w:hAnsi="Times New Roman" w:cs="Times New Roman"/>
          <w:sz w:val="20"/>
          <w:szCs w:val="20"/>
          <w:lang w:val="en-US"/>
        </w:rPr>
        <w:t>Huy</w:t>
      </w:r>
      <w:proofErr w:type="spellEnd"/>
      <w:r w:rsidR="00A8045A" w:rsidRPr="00A8045A">
        <w:rPr>
          <w:rFonts w:ascii="Times New Roman" w:eastAsia="Times New Roman" w:hAnsi="Times New Roman" w:cs="Times New Roman"/>
          <w:sz w:val="20"/>
          <w:szCs w:val="20"/>
          <w:lang w:val="en-US"/>
        </w:rPr>
        <w:t xml:space="preserve"> Pham, and Samuel Philip. Analysis of Concurrent Moving Target Defenses. In Proceedings of the 5th ACM Workshop on Moving Target Defense MTD '18). Association for Computing Machinery, New York, NY, USA, 21–30.</w:t>
      </w:r>
      <w:r w:rsidR="00D2461B">
        <w:rPr>
          <w:rFonts w:ascii="Times New Roman" w:eastAsia="Times New Roman" w:hAnsi="Times New Roman" w:cs="Times New Roman"/>
          <w:sz w:val="20"/>
          <w:szCs w:val="20"/>
          <w:lang w:val="en-US"/>
        </w:rPr>
        <w:t xml:space="preserve"> </w:t>
      </w:r>
      <w:r w:rsidR="00D2461B" w:rsidRPr="00A8045A">
        <w:rPr>
          <w:rFonts w:ascii="Times New Roman" w:eastAsia="Times New Roman" w:hAnsi="Times New Roman" w:cs="Times New Roman"/>
          <w:sz w:val="20"/>
          <w:szCs w:val="20"/>
          <w:lang w:val="en-US"/>
        </w:rPr>
        <w:t>2018</w:t>
      </w:r>
      <w:r w:rsidR="00F17ED8">
        <w:rPr>
          <w:rFonts w:ascii="Times New Roman" w:eastAsia="Times New Roman" w:hAnsi="Times New Roman" w:cs="Times New Roman"/>
          <w:sz w:val="20"/>
          <w:szCs w:val="20"/>
          <w:lang w:val="en-US"/>
        </w:rPr>
        <w:t>.</w:t>
      </w:r>
      <w:r w:rsidR="00A8045A" w:rsidRPr="00A8045A">
        <w:rPr>
          <w:rFonts w:ascii="Times New Roman" w:eastAsia="Times New Roman" w:hAnsi="Times New Roman" w:cs="Times New Roman"/>
          <w:sz w:val="20"/>
          <w:szCs w:val="20"/>
          <w:lang w:val="en-US"/>
        </w:rPr>
        <w:t xml:space="preserve"> DOI:</w:t>
      </w:r>
      <w:r w:rsidR="00D2461B">
        <w:rPr>
          <w:rFonts w:ascii="Times New Roman" w:eastAsia="Times New Roman" w:hAnsi="Times New Roman" w:cs="Times New Roman"/>
          <w:sz w:val="20"/>
          <w:szCs w:val="20"/>
          <w:lang w:val="en-US"/>
        </w:rPr>
        <w:t xml:space="preserve"> </w:t>
      </w:r>
      <w:r w:rsidR="00A8045A" w:rsidRPr="00A8045A">
        <w:rPr>
          <w:rFonts w:ascii="Times New Roman" w:eastAsia="Times New Roman" w:hAnsi="Times New Roman" w:cs="Times New Roman"/>
          <w:sz w:val="20"/>
          <w:szCs w:val="20"/>
          <w:lang w:val="en-US"/>
        </w:rPr>
        <w:t>https://doi.org/10.1145/3268966.3268972</w:t>
      </w:r>
      <w:r w:rsidR="007028FE">
        <w:rPr>
          <w:rFonts w:ascii="Times New Roman" w:eastAsia="Times New Roman" w:hAnsi="Times New Roman" w:cs="Times New Roman"/>
          <w:sz w:val="20"/>
          <w:szCs w:val="20"/>
          <w:lang w:val="en-US"/>
        </w:rPr>
        <w:t xml:space="preserve">. </w:t>
      </w:r>
      <w:r w:rsidR="007028FE" w:rsidRPr="0075283C">
        <w:rPr>
          <w:rFonts w:ascii="Times New Roman" w:eastAsia="Times New Roman" w:hAnsi="Times New Roman" w:cs="Times New Roman"/>
          <w:sz w:val="20"/>
          <w:szCs w:val="20"/>
          <w:lang w:val="es-MX"/>
        </w:rPr>
        <w:t>(accedido 20 de abril de 2022)</w:t>
      </w:r>
    </w:p>
    <w:p w14:paraId="7F5DA821" w14:textId="71BDE273" w:rsidR="00C06E50" w:rsidRPr="009F6340" w:rsidRDefault="009F6340" w:rsidP="00C06E50">
      <w:pPr>
        <w:ind w:left="720" w:hanging="720"/>
        <w:jc w:val="both"/>
        <w:rPr>
          <w:rFonts w:ascii="Times New Roman" w:eastAsia="Times New Roman" w:hAnsi="Times New Roman" w:cs="Times New Roman"/>
          <w:sz w:val="20"/>
          <w:szCs w:val="20"/>
          <w:lang w:val="en-US"/>
        </w:rPr>
      </w:pPr>
      <w:r w:rsidRPr="002622F0">
        <w:rPr>
          <w:rFonts w:ascii="Times New Roman" w:eastAsia="Times New Roman" w:hAnsi="Times New Roman" w:cs="Times New Roman"/>
          <w:sz w:val="20"/>
          <w:szCs w:val="20"/>
          <w:lang w:val="es-MX"/>
        </w:rPr>
        <w:t>[13]</w:t>
      </w:r>
      <w:r w:rsidRPr="002622F0">
        <w:rPr>
          <w:rFonts w:ascii="Times New Roman" w:eastAsia="Times New Roman" w:hAnsi="Times New Roman" w:cs="Times New Roman"/>
          <w:sz w:val="20"/>
          <w:szCs w:val="20"/>
          <w:lang w:val="es-MX"/>
        </w:rPr>
        <w:tab/>
      </w:r>
      <w:proofErr w:type="spellStart"/>
      <w:r w:rsidRPr="002622F0">
        <w:rPr>
          <w:rFonts w:ascii="Times New Roman" w:eastAsia="Times New Roman" w:hAnsi="Times New Roman" w:cs="Times New Roman"/>
          <w:sz w:val="20"/>
          <w:szCs w:val="20"/>
          <w:lang w:val="es-MX"/>
        </w:rPr>
        <w:t>Cai</w:t>
      </w:r>
      <w:proofErr w:type="spellEnd"/>
      <w:r w:rsidRPr="002622F0">
        <w:rPr>
          <w:rFonts w:ascii="Times New Roman" w:eastAsia="Times New Roman" w:hAnsi="Times New Roman" w:cs="Times New Roman"/>
          <w:sz w:val="20"/>
          <w:szCs w:val="20"/>
          <w:lang w:val="es-MX"/>
        </w:rPr>
        <w:t xml:space="preserve">, G.-l., Wang, B.-s., </w:t>
      </w:r>
      <w:proofErr w:type="spellStart"/>
      <w:r w:rsidRPr="002622F0">
        <w:rPr>
          <w:rFonts w:ascii="Times New Roman" w:eastAsia="Times New Roman" w:hAnsi="Times New Roman" w:cs="Times New Roman"/>
          <w:sz w:val="20"/>
          <w:szCs w:val="20"/>
          <w:lang w:val="es-MX"/>
        </w:rPr>
        <w:t>Hu</w:t>
      </w:r>
      <w:proofErr w:type="spellEnd"/>
      <w:r w:rsidRPr="002622F0">
        <w:rPr>
          <w:rFonts w:ascii="Times New Roman" w:eastAsia="Times New Roman" w:hAnsi="Times New Roman" w:cs="Times New Roman"/>
          <w:sz w:val="20"/>
          <w:szCs w:val="20"/>
          <w:lang w:val="es-MX"/>
        </w:rPr>
        <w:t xml:space="preserve">, W. y Wang, T.-z. (2016). </w:t>
      </w:r>
      <w:r w:rsidRPr="009F6340">
        <w:rPr>
          <w:rFonts w:ascii="Times New Roman" w:eastAsia="Times New Roman" w:hAnsi="Times New Roman" w:cs="Times New Roman"/>
          <w:sz w:val="20"/>
          <w:szCs w:val="20"/>
          <w:lang w:val="en-US"/>
        </w:rPr>
        <w:t>Moving target defense: state of the art and characteristics. Frontiers of Information Technology &amp; Electronic Engineering, 17(11), 1122–1153. https://doi.org/10.1631/fitee.1601321</w:t>
      </w:r>
    </w:p>
    <w:p w14:paraId="5F2A0407" w14:textId="2BF4FED9" w:rsidR="00C06E50" w:rsidRDefault="00937EC4" w:rsidP="00AA7F1E">
      <w:pPr>
        <w:tabs>
          <w:tab w:val="left" w:pos="720"/>
          <w:tab w:val="left" w:pos="1290"/>
        </w:tabs>
        <w:ind w:left="720" w:hanging="720"/>
        <w:jc w:val="both"/>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[14]</w:t>
      </w:r>
      <w:r>
        <w:rPr>
          <w:rFonts w:ascii="Times New Roman" w:eastAsia="Times New Roman" w:hAnsi="Times New Roman" w:cs="Times New Roman"/>
          <w:sz w:val="20"/>
          <w:szCs w:val="20"/>
          <w:lang w:val="en-US"/>
        </w:rPr>
        <w:tab/>
      </w:r>
      <w:r w:rsidR="00B12F6C" w:rsidRPr="00692044">
        <w:rPr>
          <w:rFonts w:ascii="Times New Roman" w:eastAsia="Times New Roman" w:hAnsi="Times New Roman" w:cs="Times New Roman"/>
          <w:sz w:val="20"/>
          <w:szCs w:val="20"/>
          <w:lang w:val="en-US"/>
        </w:rPr>
        <w:t>"</w:t>
      </w:r>
      <w:r w:rsidR="00AA7F1E" w:rsidRPr="00AA7F1E">
        <w:rPr>
          <w:rFonts w:ascii="Times New Roman" w:eastAsia="Times New Roman" w:hAnsi="Times New Roman" w:cs="Times New Roman"/>
          <w:sz w:val="20"/>
          <w:szCs w:val="20"/>
          <w:lang w:val="en-US"/>
        </w:rPr>
        <w:t>Securing Picture Archiving and Communication System (PACS):</w:t>
      </w:r>
      <w:r w:rsidR="00AA7F1E">
        <w:rPr>
          <w:rFonts w:ascii="Times New Roman" w:eastAsia="Times New Roman" w:hAnsi="Times New Roman" w:cs="Times New Roman"/>
          <w:sz w:val="20"/>
          <w:szCs w:val="20"/>
          <w:lang w:val="en-US"/>
        </w:rPr>
        <w:t xml:space="preserve"> </w:t>
      </w:r>
      <w:r w:rsidR="00AA7F1E" w:rsidRPr="00AA7F1E">
        <w:rPr>
          <w:rFonts w:ascii="Times New Roman" w:eastAsia="Times New Roman" w:hAnsi="Times New Roman" w:cs="Times New Roman"/>
          <w:sz w:val="20"/>
          <w:szCs w:val="20"/>
          <w:lang w:val="en-US"/>
        </w:rPr>
        <w:t>Cybersecurity for the Healthcare Sector</w:t>
      </w:r>
      <w:r w:rsidR="00B12F6C" w:rsidRPr="00692044">
        <w:rPr>
          <w:rFonts w:ascii="Times New Roman" w:eastAsia="Times New Roman" w:hAnsi="Times New Roman" w:cs="Times New Roman"/>
          <w:sz w:val="20"/>
          <w:szCs w:val="20"/>
          <w:lang w:val="en-US"/>
        </w:rPr>
        <w:t xml:space="preserve">", NIST Special Publication </w:t>
      </w:r>
      <w:r w:rsidR="00AA7F1E">
        <w:rPr>
          <w:rFonts w:ascii="Times New Roman" w:eastAsia="Times New Roman" w:hAnsi="Times New Roman" w:cs="Times New Roman"/>
          <w:sz w:val="20"/>
          <w:szCs w:val="20"/>
          <w:lang w:val="en-US"/>
        </w:rPr>
        <w:t>1</w:t>
      </w:r>
      <w:r w:rsidR="00B12F6C" w:rsidRPr="00692044">
        <w:rPr>
          <w:rFonts w:ascii="Times New Roman" w:eastAsia="Times New Roman" w:hAnsi="Times New Roman" w:cs="Times New Roman"/>
          <w:sz w:val="20"/>
          <w:szCs w:val="20"/>
          <w:lang w:val="en-US"/>
        </w:rPr>
        <w:t>800-</w:t>
      </w:r>
      <w:r w:rsidR="00AA7F1E">
        <w:rPr>
          <w:rFonts w:ascii="Times New Roman" w:eastAsia="Times New Roman" w:hAnsi="Times New Roman" w:cs="Times New Roman"/>
          <w:sz w:val="20"/>
          <w:szCs w:val="20"/>
          <w:lang w:val="en-US"/>
        </w:rPr>
        <w:t>24</w:t>
      </w:r>
      <w:r w:rsidR="001A7EF8">
        <w:rPr>
          <w:rFonts w:ascii="Times New Roman" w:eastAsia="Times New Roman" w:hAnsi="Times New Roman" w:cs="Times New Roman"/>
          <w:sz w:val="20"/>
          <w:szCs w:val="20"/>
          <w:lang w:val="en-US"/>
        </w:rPr>
        <w:t>A</w:t>
      </w:r>
      <w:r w:rsidR="00B12F6C" w:rsidRPr="00692044">
        <w:rPr>
          <w:rFonts w:ascii="Times New Roman" w:eastAsia="Times New Roman" w:hAnsi="Times New Roman" w:cs="Times New Roman"/>
          <w:sz w:val="20"/>
          <w:szCs w:val="20"/>
          <w:lang w:val="en-US"/>
        </w:rPr>
        <w:t xml:space="preserve">, vol. </w:t>
      </w:r>
      <w:r w:rsidR="001A7EF8" w:rsidRPr="00C7778C">
        <w:rPr>
          <w:rFonts w:ascii="Times New Roman" w:eastAsia="Times New Roman" w:hAnsi="Times New Roman" w:cs="Times New Roman"/>
          <w:sz w:val="20"/>
          <w:szCs w:val="20"/>
          <w:lang w:val="es-MX"/>
        </w:rPr>
        <w:t>A</w:t>
      </w:r>
      <w:r w:rsidR="00B12F6C" w:rsidRPr="00C7778C">
        <w:rPr>
          <w:rFonts w:ascii="Times New Roman" w:eastAsia="Times New Roman" w:hAnsi="Times New Roman" w:cs="Times New Roman"/>
          <w:sz w:val="20"/>
          <w:szCs w:val="20"/>
          <w:lang w:val="es-MX"/>
        </w:rPr>
        <w:t xml:space="preserve">, </w:t>
      </w:r>
      <w:proofErr w:type="gramStart"/>
      <w:r w:rsidR="00B12F6C" w:rsidRPr="00C7778C">
        <w:rPr>
          <w:rFonts w:ascii="Times New Roman" w:eastAsia="Times New Roman" w:hAnsi="Times New Roman" w:cs="Times New Roman"/>
          <w:sz w:val="20"/>
          <w:szCs w:val="20"/>
          <w:lang w:val="es-MX"/>
        </w:rPr>
        <w:t>n.º</w:t>
      </w:r>
      <w:proofErr w:type="gramEnd"/>
      <w:r w:rsidR="00B12F6C" w:rsidRPr="00C7778C">
        <w:rPr>
          <w:rFonts w:ascii="Times New Roman" w:eastAsia="Times New Roman" w:hAnsi="Times New Roman" w:cs="Times New Roman"/>
          <w:sz w:val="20"/>
          <w:szCs w:val="20"/>
          <w:lang w:val="es-MX"/>
        </w:rPr>
        <w:t xml:space="preserve"> 1, p. </w:t>
      </w:r>
      <w:r w:rsidR="001F6651" w:rsidRPr="00C7778C">
        <w:rPr>
          <w:rFonts w:ascii="Times New Roman" w:eastAsia="Times New Roman" w:hAnsi="Times New Roman" w:cs="Times New Roman"/>
          <w:sz w:val="20"/>
          <w:szCs w:val="20"/>
          <w:lang w:val="es-MX"/>
        </w:rPr>
        <w:t>180</w:t>
      </w:r>
      <w:r w:rsidR="00B12F6C" w:rsidRPr="00C7778C">
        <w:rPr>
          <w:rFonts w:ascii="Times New Roman" w:eastAsia="Times New Roman" w:hAnsi="Times New Roman" w:cs="Times New Roman"/>
          <w:sz w:val="20"/>
          <w:szCs w:val="20"/>
          <w:lang w:val="es-MX"/>
        </w:rPr>
        <w:t>, diciembre de 202</w:t>
      </w:r>
      <w:r w:rsidR="007828C7" w:rsidRPr="00C7778C">
        <w:rPr>
          <w:rFonts w:ascii="Times New Roman" w:eastAsia="Times New Roman" w:hAnsi="Times New Roman" w:cs="Times New Roman"/>
          <w:sz w:val="20"/>
          <w:szCs w:val="20"/>
          <w:lang w:val="es-MX"/>
        </w:rPr>
        <w:t>0</w:t>
      </w:r>
      <w:r w:rsidR="00B12F6C" w:rsidRPr="00C7778C">
        <w:rPr>
          <w:rFonts w:ascii="Times New Roman" w:eastAsia="Times New Roman" w:hAnsi="Times New Roman" w:cs="Times New Roman"/>
          <w:sz w:val="20"/>
          <w:szCs w:val="20"/>
          <w:lang w:val="es-MX"/>
        </w:rPr>
        <w:t xml:space="preserve">. </w:t>
      </w:r>
      <w:r w:rsidR="00B12F6C" w:rsidRPr="00692044">
        <w:rPr>
          <w:rFonts w:ascii="Times New Roman" w:eastAsia="Times New Roman" w:hAnsi="Times New Roman" w:cs="Times New Roman"/>
          <w:sz w:val="20"/>
          <w:szCs w:val="20"/>
          <w:lang w:val="es-MX"/>
        </w:rPr>
        <w:t xml:space="preserve">Accedido el </w:t>
      </w:r>
      <w:r w:rsidR="007828C7">
        <w:rPr>
          <w:rFonts w:ascii="Times New Roman" w:eastAsia="Times New Roman" w:hAnsi="Times New Roman" w:cs="Times New Roman"/>
          <w:sz w:val="20"/>
          <w:szCs w:val="20"/>
          <w:lang w:val="es-MX"/>
        </w:rPr>
        <w:t>29</w:t>
      </w:r>
      <w:r w:rsidR="00B12F6C" w:rsidRPr="00692044">
        <w:rPr>
          <w:rFonts w:ascii="Times New Roman" w:eastAsia="Times New Roman" w:hAnsi="Times New Roman" w:cs="Times New Roman"/>
          <w:sz w:val="20"/>
          <w:szCs w:val="20"/>
          <w:lang w:val="es-MX"/>
        </w:rPr>
        <w:t xml:space="preserve"> de abril de 2022. </w:t>
      </w:r>
      <w:r w:rsidR="00B12F6C" w:rsidRPr="00C7778C">
        <w:rPr>
          <w:rFonts w:ascii="Times New Roman" w:eastAsia="Times New Roman" w:hAnsi="Times New Roman" w:cs="Times New Roman"/>
          <w:sz w:val="20"/>
          <w:szCs w:val="20"/>
          <w:lang w:val="en-US"/>
        </w:rPr>
        <w:t>[</w:t>
      </w:r>
      <w:proofErr w:type="spellStart"/>
      <w:r w:rsidR="00B12F6C" w:rsidRPr="00C7778C">
        <w:rPr>
          <w:rFonts w:ascii="Times New Roman" w:eastAsia="Times New Roman" w:hAnsi="Times New Roman" w:cs="Times New Roman"/>
          <w:sz w:val="20"/>
          <w:szCs w:val="20"/>
          <w:lang w:val="en-US"/>
        </w:rPr>
        <w:t>En</w:t>
      </w:r>
      <w:proofErr w:type="spellEnd"/>
      <w:r w:rsidR="00B12F6C" w:rsidRPr="00C7778C">
        <w:rPr>
          <w:rFonts w:ascii="Times New Roman" w:eastAsia="Times New Roman" w:hAnsi="Times New Roman" w:cs="Times New Roman"/>
          <w:sz w:val="20"/>
          <w:szCs w:val="20"/>
          <w:lang w:val="en-US"/>
        </w:rPr>
        <w:t xml:space="preserve"> </w:t>
      </w:r>
      <w:proofErr w:type="spellStart"/>
      <w:r w:rsidR="00B12F6C" w:rsidRPr="00C7778C">
        <w:rPr>
          <w:rFonts w:ascii="Times New Roman" w:eastAsia="Times New Roman" w:hAnsi="Times New Roman" w:cs="Times New Roman"/>
          <w:sz w:val="20"/>
          <w:szCs w:val="20"/>
          <w:lang w:val="en-US"/>
        </w:rPr>
        <w:t>línea</w:t>
      </w:r>
      <w:proofErr w:type="spellEnd"/>
      <w:r w:rsidR="00B12F6C" w:rsidRPr="00C7778C">
        <w:rPr>
          <w:rFonts w:ascii="Times New Roman" w:eastAsia="Times New Roman" w:hAnsi="Times New Roman" w:cs="Times New Roman"/>
          <w:sz w:val="20"/>
          <w:szCs w:val="20"/>
          <w:lang w:val="en-US"/>
        </w:rPr>
        <w:t xml:space="preserve">]. Disponible: </w:t>
      </w:r>
      <w:r w:rsidR="003077A0" w:rsidRPr="00C7778C">
        <w:rPr>
          <w:rFonts w:ascii="Times New Roman" w:eastAsia="Times New Roman" w:hAnsi="Times New Roman" w:cs="Times New Roman"/>
          <w:sz w:val="20"/>
          <w:szCs w:val="20"/>
          <w:lang w:val="en-US"/>
        </w:rPr>
        <w:t>https://doi.org/10.6028/NIST.SP.1800-24</w:t>
      </w:r>
    </w:p>
    <w:p w14:paraId="1790B5C3" w14:textId="7F89DD7B" w:rsidR="00937EC4" w:rsidRPr="00C7778C" w:rsidRDefault="00937EC4" w:rsidP="00DF7CA6">
      <w:pPr>
        <w:ind w:left="720" w:hanging="720"/>
        <w:jc w:val="both"/>
        <w:rPr>
          <w:rFonts w:ascii="Times New Roman" w:eastAsia="Times New Roman" w:hAnsi="Times New Roman" w:cs="Times New Roman"/>
          <w:sz w:val="20"/>
          <w:szCs w:val="20"/>
          <w:lang w:val="es-MX"/>
        </w:rPr>
      </w:pPr>
      <w:r>
        <w:rPr>
          <w:rFonts w:ascii="Times New Roman" w:eastAsia="Times New Roman" w:hAnsi="Times New Roman" w:cs="Times New Roman"/>
          <w:sz w:val="20"/>
          <w:szCs w:val="20"/>
          <w:lang w:val="en-US"/>
        </w:rPr>
        <w:t>[15]</w:t>
      </w:r>
      <w:r>
        <w:rPr>
          <w:rFonts w:ascii="Times New Roman" w:eastAsia="Times New Roman" w:hAnsi="Times New Roman" w:cs="Times New Roman"/>
          <w:sz w:val="20"/>
          <w:szCs w:val="20"/>
          <w:lang w:val="en-US"/>
        </w:rPr>
        <w:tab/>
      </w:r>
      <w:r w:rsidR="00DF7CA6" w:rsidRPr="00DF7CA6">
        <w:rPr>
          <w:rFonts w:ascii="Times New Roman" w:eastAsia="Times New Roman" w:hAnsi="Times New Roman" w:cs="Times New Roman"/>
          <w:sz w:val="20"/>
          <w:szCs w:val="20"/>
          <w:lang w:val="en-US"/>
        </w:rPr>
        <w:t xml:space="preserve">S. Kuklinski, Y. Li, and K. T. </w:t>
      </w:r>
      <w:proofErr w:type="spellStart"/>
      <w:r w:rsidR="00DF7CA6" w:rsidRPr="00DF7CA6">
        <w:rPr>
          <w:rFonts w:ascii="Times New Roman" w:eastAsia="Times New Roman" w:hAnsi="Times New Roman" w:cs="Times New Roman"/>
          <w:sz w:val="20"/>
          <w:szCs w:val="20"/>
          <w:lang w:val="en-US"/>
        </w:rPr>
        <w:t>Dinh</w:t>
      </w:r>
      <w:proofErr w:type="spellEnd"/>
      <w:r w:rsidR="00DF7CA6" w:rsidRPr="00DF7CA6">
        <w:rPr>
          <w:rFonts w:ascii="Times New Roman" w:eastAsia="Times New Roman" w:hAnsi="Times New Roman" w:cs="Times New Roman"/>
          <w:sz w:val="20"/>
          <w:szCs w:val="20"/>
          <w:lang w:val="en-US"/>
        </w:rPr>
        <w:t xml:space="preserve">, “Handover management in SDN-based mobile networks,” 2014 IEEE </w:t>
      </w:r>
      <w:proofErr w:type="spellStart"/>
      <w:r w:rsidR="00DF7CA6" w:rsidRPr="00DF7CA6">
        <w:rPr>
          <w:rFonts w:ascii="Times New Roman" w:eastAsia="Times New Roman" w:hAnsi="Times New Roman" w:cs="Times New Roman"/>
          <w:sz w:val="20"/>
          <w:szCs w:val="20"/>
          <w:lang w:val="en-US"/>
        </w:rPr>
        <w:t>Globecom</w:t>
      </w:r>
      <w:proofErr w:type="spellEnd"/>
      <w:r w:rsidR="00DF7CA6" w:rsidRPr="00DF7CA6">
        <w:rPr>
          <w:rFonts w:ascii="Times New Roman" w:eastAsia="Times New Roman" w:hAnsi="Times New Roman" w:cs="Times New Roman"/>
          <w:sz w:val="20"/>
          <w:szCs w:val="20"/>
          <w:lang w:val="en-US"/>
        </w:rPr>
        <w:t xml:space="preserve"> Workshops, GC </w:t>
      </w:r>
      <w:proofErr w:type="spellStart"/>
      <w:r w:rsidR="00DF7CA6" w:rsidRPr="00DF7CA6">
        <w:rPr>
          <w:rFonts w:ascii="Times New Roman" w:eastAsia="Times New Roman" w:hAnsi="Times New Roman" w:cs="Times New Roman"/>
          <w:sz w:val="20"/>
          <w:szCs w:val="20"/>
          <w:lang w:val="en-US"/>
        </w:rPr>
        <w:t>Wkshps</w:t>
      </w:r>
      <w:proofErr w:type="spellEnd"/>
      <w:r w:rsidR="00DF7CA6" w:rsidRPr="00DF7CA6">
        <w:rPr>
          <w:rFonts w:ascii="Times New Roman" w:eastAsia="Times New Roman" w:hAnsi="Times New Roman" w:cs="Times New Roman"/>
          <w:sz w:val="20"/>
          <w:szCs w:val="20"/>
          <w:lang w:val="en-US"/>
        </w:rPr>
        <w:t xml:space="preserve"> 2014, no. </w:t>
      </w:r>
      <w:r w:rsidR="00DF7CA6" w:rsidRPr="00C7778C">
        <w:rPr>
          <w:rFonts w:ascii="Times New Roman" w:eastAsia="Times New Roman" w:hAnsi="Times New Roman" w:cs="Times New Roman"/>
          <w:sz w:val="20"/>
          <w:szCs w:val="20"/>
          <w:lang w:val="es-MX"/>
        </w:rPr>
        <w:t xml:space="preserve">March, pp. 194–200, 2014, </w:t>
      </w:r>
      <w:r w:rsidR="002A2BB6" w:rsidRPr="00C7778C">
        <w:rPr>
          <w:rFonts w:ascii="Times New Roman" w:eastAsia="Times New Roman" w:hAnsi="Times New Roman" w:cs="Times New Roman"/>
          <w:sz w:val="20"/>
          <w:szCs w:val="20"/>
          <w:lang w:val="es-MX"/>
        </w:rPr>
        <w:t xml:space="preserve">Accedido el 29 de abril de 2022. </w:t>
      </w:r>
      <w:proofErr w:type="spellStart"/>
      <w:r w:rsidR="00DF7CA6" w:rsidRPr="00C7778C">
        <w:rPr>
          <w:rFonts w:ascii="Times New Roman" w:eastAsia="Times New Roman" w:hAnsi="Times New Roman" w:cs="Times New Roman"/>
          <w:sz w:val="20"/>
          <w:szCs w:val="20"/>
          <w:lang w:val="es-MX"/>
        </w:rPr>
        <w:t>doi</w:t>
      </w:r>
      <w:proofErr w:type="spellEnd"/>
      <w:r w:rsidR="00DF7CA6" w:rsidRPr="00C7778C">
        <w:rPr>
          <w:rFonts w:ascii="Times New Roman" w:eastAsia="Times New Roman" w:hAnsi="Times New Roman" w:cs="Times New Roman"/>
          <w:sz w:val="20"/>
          <w:szCs w:val="20"/>
          <w:lang w:val="es-MX"/>
        </w:rPr>
        <w:t xml:space="preserve">: </w:t>
      </w:r>
      <w:r w:rsidR="002A2BB6" w:rsidRPr="00C7778C">
        <w:rPr>
          <w:rFonts w:ascii="Times New Roman" w:eastAsia="Times New Roman" w:hAnsi="Times New Roman" w:cs="Times New Roman"/>
          <w:sz w:val="20"/>
          <w:szCs w:val="20"/>
          <w:lang w:val="es-MX"/>
        </w:rPr>
        <w:t>1</w:t>
      </w:r>
      <w:r w:rsidR="00DF7CA6" w:rsidRPr="00C7778C">
        <w:rPr>
          <w:rFonts w:ascii="Times New Roman" w:eastAsia="Times New Roman" w:hAnsi="Times New Roman" w:cs="Times New Roman"/>
          <w:sz w:val="20"/>
          <w:szCs w:val="20"/>
          <w:lang w:val="es-MX"/>
        </w:rPr>
        <w:t>0.1109/GLOCOMW.2014.7063430</w:t>
      </w:r>
    </w:p>
    <w:p w14:paraId="71DC586D" w14:textId="77777777" w:rsidR="008C3814" w:rsidRPr="00C7778C" w:rsidRDefault="008C3814">
      <w:pPr>
        <w:jc w:val="both"/>
        <w:rPr>
          <w:rFonts w:ascii="Times New Roman" w:eastAsia="Times New Roman" w:hAnsi="Times New Roman" w:cs="Times New Roman"/>
          <w:sz w:val="20"/>
          <w:szCs w:val="20"/>
          <w:lang w:val="es-MX"/>
        </w:rPr>
      </w:pPr>
    </w:p>
    <w:p w14:paraId="17C044D6" w14:textId="77777777" w:rsidR="00937203" w:rsidRPr="00C7778C" w:rsidRDefault="00937203">
      <w:pPr>
        <w:jc w:val="both"/>
        <w:rPr>
          <w:rFonts w:ascii="Times New Roman" w:eastAsia="Times New Roman" w:hAnsi="Times New Roman" w:cs="Times New Roman"/>
          <w:sz w:val="20"/>
          <w:szCs w:val="20"/>
          <w:lang w:val="es-MX"/>
        </w:rPr>
      </w:pPr>
    </w:p>
    <w:p w14:paraId="05522E03" w14:textId="77777777" w:rsidR="00937203" w:rsidRPr="00C7778C" w:rsidRDefault="00937203">
      <w:pPr>
        <w:jc w:val="both"/>
        <w:rPr>
          <w:rFonts w:ascii="Times New Roman" w:eastAsia="Times New Roman" w:hAnsi="Times New Roman" w:cs="Times New Roman"/>
          <w:sz w:val="20"/>
          <w:szCs w:val="20"/>
          <w:lang w:val="es-MX"/>
        </w:rPr>
      </w:pPr>
    </w:p>
    <w:p w14:paraId="0ED58F2B" w14:textId="77777777" w:rsidR="00937203" w:rsidRPr="00C7778C" w:rsidRDefault="00937203">
      <w:pPr>
        <w:jc w:val="both"/>
        <w:rPr>
          <w:rFonts w:ascii="Times New Roman" w:eastAsia="Times New Roman" w:hAnsi="Times New Roman" w:cs="Times New Roman"/>
          <w:sz w:val="20"/>
          <w:szCs w:val="20"/>
          <w:lang w:val="es-MX"/>
        </w:rPr>
      </w:pPr>
    </w:p>
    <w:p w14:paraId="4BD710D4" w14:textId="77777777" w:rsidR="00937203" w:rsidRPr="00C7778C" w:rsidRDefault="00937203">
      <w:pPr>
        <w:jc w:val="both"/>
        <w:rPr>
          <w:rFonts w:ascii="Times New Roman" w:eastAsia="Times New Roman" w:hAnsi="Times New Roman" w:cs="Times New Roman"/>
          <w:sz w:val="20"/>
          <w:szCs w:val="20"/>
          <w:lang w:val="es-MX"/>
        </w:rPr>
      </w:pPr>
    </w:p>
    <w:p w14:paraId="5D2C3199" w14:textId="77777777" w:rsidR="00937203" w:rsidRPr="00C7778C" w:rsidRDefault="00937203">
      <w:pPr>
        <w:jc w:val="both"/>
        <w:rPr>
          <w:rFonts w:ascii="Times New Roman" w:eastAsia="Times New Roman" w:hAnsi="Times New Roman" w:cs="Times New Roman"/>
          <w:sz w:val="20"/>
          <w:szCs w:val="20"/>
          <w:lang w:val="es-MX"/>
        </w:rPr>
      </w:pPr>
    </w:p>
    <w:p w14:paraId="2142F9D8" w14:textId="42A06F76" w:rsidR="00937203" w:rsidRPr="00C7778C" w:rsidRDefault="00937203">
      <w:pPr>
        <w:jc w:val="both"/>
        <w:rPr>
          <w:rFonts w:ascii="Times New Roman" w:eastAsia="Times New Roman" w:hAnsi="Times New Roman" w:cs="Times New Roman"/>
          <w:sz w:val="20"/>
          <w:szCs w:val="20"/>
          <w:lang w:val="es-MX"/>
        </w:rPr>
      </w:pPr>
    </w:p>
    <w:p w14:paraId="1FE0CC47" w14:textId="0E097213" w:rsidR="00A60343" w:rsidRPr="00C7778C" w:rsidRDefault="00A60343">
      <w:pPr>
        <w:jc w:val="both"/>
        <w:rPr>
          <w:rFonts w:ascii="Times New Roman" w:eastAsia="Times New Roman" w:hAnsi="Times New Roman" w:cs="Times New Roman"/>
          <w:sz w:val="20"/>
          <w:szCs w:val="20"/>
          <w:lang w:val="es-MX"/>
        </w:rPr>
      </w:pPr>
    </w:p>
    <w:p w14:paraId="1B69F1CF" w14:textId="4A6E60CC" w:rsidR="00A60343" w:rsidRPr="00C7778C" w:rsidRDefault="00A60343">
      <w:pPr>
        <w:jc w:val="both"/>
        <w:rPr>
          <w:rFonts w:ascii="Times New Roman" w:eastAsia="Times New Roman" w:hAnsi="Times New Roman" w:cs="Times New Roman"/>
          <w:sz w:val="20"/>
          <w:szCs w:val="20"/>
          <w:lang w:val="es-MX"/>
        </w:rPr>
      </w:pPr>
    </w:p>
    <w:p w14:paraId="078460B5" w14:textId="7C7EB71F" w:rsidR="00A60343" w:rsidRPr="00C7778C" w:rsidRDefault="00A60343">
      <w:pPr>
        <w:jc w:val="both"/>
        <w:rPr>
          <w:rFonts w:ascii="Times New Roman" w:eastAsia="Times New Roman" w:hAnsi="Times New Roman" w:cs="Times New Roman"/>
          <w:sz w:val="20"/>
          <w:szCs w:val="20"/>
          <w:lang w:val="es-MX"/>
        </w:rPr>
      </w:pPr>
    </w:p>
    <w:p w14:paraId="24442962" w14:textId="65F457A9" w:rsidR="00A60343" w:rsidRPr="00C7778C" w:rsidRDefault="00A60343">
      <w:pPr>
        <w:jc w:val="both"/>
        <w:rPr>
          <w:rFonts w:ascii="Times New Roman" w:eastAsia="Times New Roman" w:hAnsi="Times New Roman" w:cs="Times New Roman"/>
          <w:sz w:val="20"/>
          <w:szCs w:val="20"/>
          <w:lang w:val="es-MX"/>
        </w:rPr>
      </w:pPr>
    </w:p>
    <w:p w14:paraId="69D3DE09" w14:textId="7FF9F1D5" w:rsidR="00A60343" w:rsidRPr="00C7778C" w:rsidRDefault="00A60343">
      <w:pPr>
        <w:jc w:val="both"/>
        <w:rPr>
          <w:rFonts w:ascii="Times New Roman" w:eastAsia="Times New Roman" w:hAnsi="Times New Roman" w:cs="Times New Roman"/>
          <w:sz w:val="20"/>
          <w:szCs w:val="20"/>
          <w:lang w:val="es-MX"/>
        </w:rPr>
      </w:pPr>
    </w:p>
    <w:p w14:paraId="32BF6E2B" w14:textId="74F22FC6" w:rsidR="00A60343" w:rsidRPr="00C7778C" w:rsidRDefault="00A60343">
      <w:pPr>
        <w:jc w:val="both"/>
        <w:rPr>
          <w:rFonts w:ascii="Times New Roman" w:eastAsia="Times New Roman" w:hAnsi="Times New Roman" w:cs="Times New Roman"/>
          <w:sz w:val="20"/>
          <w:szCs w:val="20"/>
          <w:lang w:val="es-MX"/>
        </w:rPr>
      </w:pPr>
    </w:p>
    <w:p w14:paraId="0A1FBC10" w14:textId="7E7E7279" w:rsidR="00A60343" w:rsidRPr="00C7778C" w:rsidRDefault="00A60343">
      <w:pPr>
        <w:jc w:val="both"/>
        <w:rPr>
          <w:rFonts w:ascii="Times New Roman" w:eastAsia="Times New Roman" w:hAnsi="Times New Roman" w:cs="Times New Roman"/>
          <w:sz w:val="20"/>
          <w:szCs w:val="20"/>
          <w:lang w:val="es-MX"/>
        </w:rPr>
      </w:pPr>
    </w:p>
    <w:p w14:paraId="53FA82CB" w14:textId="4C7882E2" w:rsidR="00A60343" w:rsidRPr="00C7778C" w:rsidRDefault="00A60343">
      <w:pPr>
        <w:jc w:val="both"/>
        <w:rPr>
          <w:rFonts w:ascii="Times New Roman" w:eastAsia="Times New Roman" w:hAnsi="Times New Roman" w:cs="Times New Roman"/>
          <w:sz w:val="20"/>
          <w:szCs w:val="20"/>
          <w:lang w:val="es-MX"/>
        </w:rPr>
      </w:pPr>
    </w:p>
    <w:p w14:paraId="4641E979" w14:textId="6DD56F97" w:rsidR="00A60343" w:rsidRDefault="00A60343">
      <w:pPr>
        <w:jc w:val="both"/>
        <w:rPr>
          <w:rFonts w:ascii="Times New Roman" w:eastAsia="Times New Roman" w:hAnsi="Times New Roman" w:cs="Times New Roman"/>
          <w:sz w:val="20"/>
          <w:szCs w:val="20"/>
          <w:lang w:val="es-MX"/>
        </w:rPr>
      </w:pPr>
    </w:p>
    <w:p w14:paraId="3026F75B" w14:textId="61EC2F81" w:rsidR="001C75C6" w:rsidRDefault="001C75C6">
      <w:pPr>
        <w:jc w:val="both"/>
        <w:rPr>
          <w:rFonts w:ascii="Times New Roman" w:eastAsia="Times New Roman" w:hAnsi="Times New Roman" w:cs="Times New Roman"/>
          <w:sz w:val="20"/>
          <w:szCs w:val="20"/>
          <w:lang w:val="es-MX"/>
        </w:rPr>
      </w:pPr>
    </w:p>
    <w:p w14:paraId="3CE752B6" w14:textId="115CEAB5" w:rsidR="001C75C6" w:rsidRDefault="001C75C6">
      <w:pPr>
        <w:jc w:val="both"/>
        <w:rPr>
          <w:rFonts w:ascii="Times New Roman" w:eastAsia="Times New Roman" w:hAnsi="Times New Roman" w:cs="Times New Roman"/>
          <w:sz w:val="20"/>
          <w:szCs w:val="20"/>
          <w:lang w:val="es-MX"/>
        </w:rPr>
      </w:pPr>
    </w:p>
    <w:p w14:paraId="34A4EC62" w14:textId="360D4225" w:rsidR="001C75C6" w:rsidRDefault="001C75C6">
      <w:pPr>
        <w:jc w:val="both"/>
        <w:rPr>
          <w:rFonts w:ascii="Times New Roman" w:eastAsia="Times New Roman" w:hAnsi="Times New Roman" w:cs="Times New Roman"/>
          <w:sz w:val="20"/>
          <w:szCs w:val="20"/>
          <w:lang w:val="es-MX"/>
        </w:rPr>
      </w:pPr>
    </w:p>
    <w:p w14:paraId="35AF576A" w14:textId="22B94C69" w:rsidR="001C75C6" w:rsidRDefault="001C75C6">
      <w:pPr>
        <w:jc w:val="both"/>
        <w:rPr>
          <w:rFonts w:ascii="Times New Roman" w:eastAsia="Times New Roman" w:hAnsi="Times New Roman" w:cs="Times New Roman"/>
          <w:sz w:val="20"/>
          <w:szCs w:val="20"/>
          <w:lang w:val="es-MX"/>
        </w:rPr>
      </w:pPr>
    </w:p>
    <w:p w14:paraId="39B515E3" w14:textId="731572B7" w:rsidR="001C75C6" w:rsidRDefault="001C75C6">
      <w:pPr>
        <w:jc w:val="both"/>
        <w:rPr>
          <w:rFonts w:ascii="Times New Roman" w:eastAsia="Times New Roman" w:hAnsi="Times New Roman" w:cs="Times New Roman"/>
          <w:sz w:val="20"/>
          <w:szCs w:val="20"/>
          <w:lang w:val="es-MX"/>
        </w:rPr>
      </w:pPr>
    </w:p>
    <w:p w14:paraId="18DEBABD" w14:textId="33AE99A3" w:rsidR="001C75C6" w:rsidRDefault="001C75C6">
      <w:pPr>
        <w:jc w:val="both"/>
        <w:rPr>
          <w:rFonts w:ascii="Times New Roman" w:eastAsia="Times New Roman" w:hAnsi="Times New Roman" w:cs="Times New Roman"/>
          <w:sz w:val="20"/>
          <w:szCs w:val="20"/>
          <w:lang w:val="es-MX"/>
        </w:rPr>
      </w:pPr>
    </w:p>
    <w:p w14:paraId="4C48C5CD" w14:textId="1ED91D2B" w:rsidR="001C75C6" w:rsidRDefault="001C75C6">
      <w:pPr>
        <w:jc w:val="both"/>
        <w:rPr>
          <w:rFonts w:ascii="Times New Roman" w:eastAsia="Times New Roman" w:hAnsi="Times New Roman" w:cs="Times New Roman"/>
          <w:sz w:val="20"/>
          <w:szCs w:val="20"/>
          <w:lang w:val="es-MX"/>
        </w:rPr>
      </w:pPr>
    </w:p>
    <w:p w14:paraId="0A40D058" w14:textId="77777777" w:rsidR="001C75C6" w:rsidRPr="00C7778C" w:rsidRDefault="001C75C6">
      <w:pPr>
        <w:jc w:val="both"/>
        <w:rPr>
          <w:rFonts w:ascii="Times New Roman" w:eastAsia="Times New Roman" w:hAnsi="Times New Roman" w:cs="Times New Roman"/>
          <w:sz w:val="20"/>
          <w:szCs w:val="20"/>
          <w:lang w:val="es-MX"/>
        </w:rPr>
      </w:pPr>
    </w:p>
    <w:p w14:paraId="39F4B274" w14:textId="77777777" w:rsidR="00A60343" w:rsidRPr="00C7778C" w:rsidRDefault="00A60343">
      <w:pPr>
        <w:jc w:val="both"/>
        <w:rPr>
          <w:rFonts w:ascii="Times New Roman" w:eastAsia="Times New Roman" w:hAnsi="Times New Roman" w:cs="Times New Roman"/>
          <w:sz w:val="20"/>
          <w:szCs w:val="20"/>
          <w:lang w:val="es-MX"/>
        </w:rPr>
      </w:pPr>
    </w:p>
    <w:p w14:paraId="02BFD53C" w14:textId="77777777" w:rsidR="00937203" w:rsidRPr="00C7778C" w:rsidRDefault="00937203">
      <w:pPr>
        <w:jc w:val="both"/>
        <w:rPr>
          <w:rFonts w:ascii="Times New Roman" w:eastAsia="Times New Roman" w:hAnsi="Times New Roman" w:cs="Times New Roman"/>
          <w:sz w:val="20"/>
          <w:szCs w:val="20"/>
          <w:lang w:val="es-MX"/>
        </w:rPr>
      </w:pPr>
    </w:p>
    <w:p w14:paraId="71DC586E" w14:textId="77777777" w:rsidR="008C3814" w:rsidRDefault="006046DD">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8. Alumno y </w:t>
      </w:r>
      <w:proofErr w:type="gramStart"/>
      <w:r>
        <w:rPr>
          <w:rFonts w:ascii="Times New Roman" w:eastAsia="Times New Roman" w:hAnsi="Times New Roman" w:cs="Times New Roman"/>
          <w:b/>
          <w:sz w:val="24"/>
          <w:szCs w:val="24"/>
        </w:rPr>
        <w:t>Directores</w:t>
      </w:r>
      <w:proofErr w:type="gramEnd"/>
    </w:p>
    <w:p w14:paraId="71DC586F" w14:textId="77777777" w:rsidR="008C3814" w:rsidRDefault="008C3814">
      <w:pPr>
        <w:jc w:val="both"/>
        <w:rPr>
          <w:rFonts w:ascii="Times New Roman" w:eastAsia="Times New Roman" w:hAnsi="Times New Roman" w:cs="Times New Roman"/>
          <w:sz w:val="20"/>
          <w:szCs w:val="20"/>
        </w:rPr>
        <w:sectPr w:rsidR="008C3814">
          <w:footerReference w:type="default" r:id="rId10"/>
          <w:pgSz w:w="11909" w:h="16834"/>
          <w:pgMar w:top="1440" w:right="1440" w:bottom="1440" w:left="1440" w:header="720" w:footer="720" w:gutter="0"/>
          <w:pgNumType w:start="1"/>
          <w:cols w:space="720"/>
        </w:sectPr>
      </w:pPr>
    </w:p>
    <w:p w14:paraId="3419BBB9" w14:textId="77777777" w:rsidR="00D86C6D" w:rsidRDefault="00D86C6D">
      <w:pPr>
        <w:jc w:val="both"/>
        <w:rPr>
          <w:rFonts w:ascii="Times New Roman" w:eastAsia="Times New Roman" w:hAnsi="Times New Roman" w:cs="Times New Roman"/>
          <w:i/>
          <w:sz w:val="20"/>
          <w:szCs w:val="20"/>
        </w:rPr>
      </w:pPr>
    </w:p>
    <w:p w14:paraId="71DC5870" w14:textId="56988456" w:rsidR="008C3814" w:rsidRDefault="006046DD">
      <w:pPr>
        <w:jc w:val="both"/>
        <w:rPr>
          <w:rFonts w:ascii="Times New Roman" w:eastAsia="Times New Roman" w:hAnsi="Times New Roman" w:cs="Times New Roman"/>
          <w:sz w:val="20"/>
          <w:szCs w:val="20"/>
        </w:rPr>
      </w:pPr>
      <w:r>
        <w:rPr>
          <w:rFonts w:ascii="Times New Roman" w:eastAsia="Times New Roman" w:hAnsi="Times New Roman" w:cs="Times New Roman"/>
          <w:i/>
          <w:sz w:val="20"/>
          <w:szCs w:val="20"/>
        </w:rPr>
        <w:t>Delgado Alarcón Alan Ignacio</w:t>
      </w:r>
      <w:r w:rsidR="00512929">
        <w:rPr>
          <w:rFonts w:ascii="Times New Roman" w:eastAsia="Times New Roman" w:hAnsi="Times New Roman" w:cs="Times New Roman"/>
          <w:i/>
          <w:sz w:val="20"/>
          <w:szCs w:val="20"/>
        </w:rPr>
        <w:t xml:space="preserve"> </w:t>
      </w:r>
      <w:r w:rsidR="00512929">
        <w:rPr>
          <w:rFonts w:ascii="Times New Roman" w:eastAsia="Times New Roman" w:hAnsi="Times New Roman" w:cs="Times New Roman"/>
          <w:sz w:val="20"/>
          <w:szCs w:val="20"/>
        </w:rPr>
        <w:t>—</w:t>
      </w:r>
      <w:r w:rsidR="00512929">
        <w:rPr>
          <w:rFonts w:ascii="Times New Roman" w:eastAsia="Times New Roman" w:hAnsi="Times New Roman" w:cs="Times New Roman"/>
          <w:i/>
          <w:sz w:val="20"/>
          <w:szCs w:val="20"/>
        </w:rPr>
        <w:t xml:space="preserve"> </w:t>
      </w:r>
      <w:r>
        <w:rPr>
          <w:rFonts w:ascii="Times New Roman" w:eastAsia="Times New Roman" w:hAnsi="Times New Roman" w:cs="Times New Roman"/>
          <w:sz w:val="20"/>
          <w:szCs w:val="20"/>
        </w:rPr>
        <w:t>Alumno de la carrera de Ing. en Sistemas Computacionales en ESCOM, Boleta: 2018306041, Tel. 7791107378, email adelgadoa1700@alumno.ipn.mx</w:t>
      </w:r>
    </w:p>
    <w:p w14:paraId="71DC5871" w14:textId="38E5D823" w:rsidR="008C3814" w:rsidRDefault="008C3814">
      <w:pPr>
        <w:jc w:val="both"/>
        <w:rPr>
          <w:rFonts w:ascii="Times New Roman" w:eastAsia="Times New Roman" w:hAnsi="Times New Roman" w:cs="Times New Roman"/>
          <w:sz w:val="20"/>
          <w:szCs w:val="20"/>
        </w:rPr>
      </w:pPr>
    </w:p>
    <w:p w14:paraId="64A17A00" w14:textId="77777777" w:rsidR="00952989" w:rsidRDefault="00952989">
      <w:pPr>
        <w:jc w:val="both"/>
        <w:rPr>
          <w:rFonts w:ascii="Times New Roman" w:eastAsia="Times New Roman" w:hAnsi="Times New Roman" w:cs="Times New Roman"/>
          <w:sz w:val="20"/>
          <w:szCs w:val="20"/>
        </w:rPr>
      </w:pPr>
    </w:p>
    <w:p w14:paraId="71DC5872" w14:textId="77777777" w:rsidR="008C3814" w:rsidRDefault="006046DD">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Firma:____________________________________</w:t>
      </w:r>
    </w:p>
    <w:p w14:paraId="71DC5873" w14:textId="77777777" w:rsidR="008C3814" w:rsidRDefault="008C3814">
      <w:pPr>
        <w:jc w:val="both"/>
        <w:rPr>
          <w:rFonts w:ascii="Times New Roman" w:eastAsia="Times New Roman" w:hAnsi="Times New Roman" w:cs="Times New Roman"/>
          <w:sz w:val="20"/>
          <w:szCs w:val="20"/>
        </w:rPr>
      </w:pPr>
    </w:p>
    <w:p w14:paraId="71DC5874" w14:textId="539DFAEC" w:rsidR="008C3814" w:rsidRDefault="006046DD">
      <w:pPr>
        <w:jc w:val="both"/>
        <w:rPr>
          <w:rFonts w:ascii="Times New Roman" w:eastAsia="Times New Roman" w:hAnsi="Times New Roman" w:cs="Times New Roman"/>
          <w:sz w:val="20"/>
          <w:szCs w:val="20"/>
        </w:rPr>
      </w:pPr>
      <w:r>
        <w:rPr>
          <w:rFonts w:ascii="Times New Roman" w:eastAsia="Times New Roman" w:hAnsi="Times New Roman" w:cs="Times New Roman"/>
          <w:i/>
          <w:sz w:val="20"/>
          <w:szCs w:val="20"/>
        </w:rPr>
        <w:t>Aguirre Anaya Eleazar</w:t>
      </w:r>
      <w:r>
        <w:rPr>
          <w:rFonts w:ascii="Times New Roman" w:eastAsia="Times New Roman" w:hAnsi="Times New Roman" w:cs="Times New Roman"/>
          <w:sz w:val="20"/>
          <w:szCs w:val="20"/>
        </w:rPr>
        <w:t xml:space="preserve">. Dr. en Comunicaciones y Electrónica de la ESIME Culhuacán en 2012, M. en C. en Ingeniería en Microelectrónica en 2003, Ing. en Computación de la ESIME Culhuacán en 2000, Profesor </w:t>
      </w:r>
      <w:r w:rsidR="00856204">
        <w:rPr>
          <w:rFonts w:ascii="Times New Roman" w:eastAsia="Times New Roman" w:hAnsi="Times New Roman" w:cs="Times New Roman"/>
          <w:sz w:val="20"/>
          <w:szCs w:val="20"/>
        </w:rPr>
        <w:t>Investigador</w:t>
      </w:r>
      <w:r>
        <w:rPr>
          <w:rFonts w:ascii="Times New Roman" w:eastAsia="Times New Roman" w:hAnsi="Times New Roman" w:cs="Times New Roman"/>
          <w:sz w:val="20"/>
          <w:szCs w:val="20"/>
        </w:rPr>
        <w:t xml:space="preserve"> y </w:t>
      </w:r>
      <w:r w:rsidR="007C27A6">
        <w:rPr>
          <w:rFonts w:ascii="Times New Roman" w:eastAsia="Times New Roman" w:hAnsi="Times New Roman" w:cs="Times New Roman"/>
          <w:sz w:val="20"/>
          <w:szCs w:val="20"/>
        </w:rPr>
        <w:t>jefe</w:t>
      </w:r>
      <w:r>
        <w:rPr>
          <w:rFonts w:ascii="Times New Roman" w:eastAsia="Times New Roman" w:hAnsi="Times New Roman" w:cs="Times New Roman"/>
          <w:sz w:val="20"/>
          <w:szCs w:val="20"/>
        </w:rPr>
        <w:t xml:space="preserve"> del laboratorio de Ciberseguridad del CIC/IPN. Áreas de Interés: Seguridad en redes, Seguridad en sistemas operativos, Forense digital, Pruebas intrusivas . Tel 57-29-6000 </w:t>
      </w:r>
      <w:r w:rsidR="007C27A6">
        <w:rPr>
          <w:rFonts w:ascii="Times New Roman" w:eastAsia="Times New Roman" w:hAnsi="Times New Roman" w:cs="Times New Roman"/>
          <w:sz w:val="20"/>
          <w:szCs w:val="20"/>
        </w:rPr>
        <w:t>ext.</w:t>
      </w:r>
      <w:r>
        <w:rPr>
          <w:rFonts w:ascii="Times New Roman" w:eastAsia="Times New Roman" w:hAnsi="Times New Roman" w:cs="Times New Roman"/>
          <w:sz w:val="20"/>
          <w:szCs w:val="20"/>
        </w:rPr>
        <w:t xml:space="preserve"> 56607, email eaguirre@cic.ipn.mx.</w:t>
      </w:r>
    </w:p>
    <w:p w14:paraId="71DC5875" w14:textId="21D23030" w:rsidR="008C3814" w:rsidRDefault="008C3814">
      <w:pPr>
        <w:jc w:val="both"/>
        <w:rPr>
          <w:rFonts w:ascii="Times New Roman" w:eastAsia="Times New Roman" w:hAnsi="Times New Roman" w:cs="Times New Roman"/>
          <w:sz w:val="20"/>
          <w:szCs w:val="20"/>
        </w:rPr>
      </w:pPr>
    </w:p>
    <w:p w14:paraId="178F6147" w14:textId="77777777" w:rsidR="00952989" w:rsidRDefault="00952989">
      <w:pPr>
        <w:jc w:val="both"/>
        <w:rPr>
          <w:rFonts w:ascii="Times New Roman" w:eastAsia="Times New Roman" w:hAnsi="Times New Roman" w:cs="Times New Roman"/>
          <w:sz w:val="20"/>
          <w:szCs w:val="20"/>
        </w:rPr>
      </w:pPr>
    </w:p>
    <w:p w14:paraId="71DC5876" w14:textId="77777777" w:rsidR="008C3814" w:rsidRDefault="006046DD">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Firma:____________________________________</w:t>
      </w:r>
    </w:p>
    <w:p w14:paraId="71DC5877" w14:textId="77777777" w:rsidR="008C3814" w:rsidRDefault="008C3814">
      <w:pPr>
        <w:jc w:val="both"/>
        <w:rPr>
          <w:rFonts w:ascii="Times New Roman" w:eastAsia="Times New Roman" w:hAnsi="Times New Roman" w:cs="Times New Roman"/>
          <w:sz w:val="20"/>
          <w:szCs w:val="20"/>
        </w:rPr>
      </w:pPr>
    </w:p>
    <w:p w14:paraId="71DC5878" w14:textId="5C2DA7AA" w:rsidR="008C3814" w:rsidRDefault="006046DD">
      <w:pPr>
        <w:jc w:val="both"/>
        <w:rPr>
          <w:rFonts w:ascii="Times New Roman" w:eastAsia="Times New Roman" w:hAnsi="Times New Roman" w:cs="Times New Roman"/>
          <w:sz w:val="20"/>
          <w:szCs w:val="20"/>
        </w:rPr>
      </w:pPr>
      <w:r>
        <w:rPr>
          <w:rFonts w:ascii="Times New Roman" w:eastAsia="Times New Roman" w:hAnsi="Times New Roman" w:cs="Times New Roman"/>
          <w:i/>
          <w:sz w:val="20"/>
          <w:szCs w:val="20"/>
        </w:rPr>
        <w:t>Cortez Duarte Nidia Asunción</w:t>
      </w:r>
      <w:r>
        <w:rPr>
          <w:rFonts w:ascii="Times New Roman" w:eastAsia="Times New Roman" w:hAnsi="Times New Roman" w:cs="Times New Roman"/>
          <w:sz w:val="20"/>
          <w:szCs w:val="20"/>
        </w:rPr>
        <w:t>. Dra. en Educación de la UEM en 2021. Maestra en Ciencias en Computación CINVESTAV-IPN 2009. Ing. en Sistemas Computacionales de ESCOM, Profesora de ESCOM/IPN (</w:t>
      </w:r>
      <w:r w:rsidR="00A53B1F">
        <w:rPr>
          <w:rFonts w:ascii="Times New Roman" w:eastAsia="Times New Roman" w:hAnsi="Times New Roman" w:cs="Times New Roman"/>
          <w:sz w:val="20"/>
          <w:szCs w:val="20"/>
        </w:rPr>
        <w:t>Dpto.</w:t>
      </w:r>
      <w:r>
        <w:rPr>
          <w:rFonts w:ascii="Times New Roman" w:eastAsia="Times New Roman" w:hAnsi="Times New Roman" w:cs="Times New Roman"/>
          <w:sz w:val="20"/>
          <w:szCs w:val="20"/>
        </w:rPr>
        <w:t xml:space="preserve"> de Ingeniería en Sistemas Computacionales.). Áreas de Interés: criptografía, seguridad de información, hardware reconfigurable, aritmética computacional, diseño digital. Tel. 57-29-6000 ext. 52032, email ncortezd@ipn.mx.</w:t>
      </w:r>
    </w:p>
    <w:p w14:paraId="71DC5879" w14:textId="7293B157" w:rsidR="008C3814" w:rsidRDefault="008C3814">
      <w:pPr>
        <w:jc w:val="both"/>
        <w:rPr>
          <w:rFonts w:ascii="Times New Roman" w:eastAsia="Times New Roman" w:hAnsi="Times New Roman" w:cs="Times New Roman"/>
          <w:sz w:val="20"/>
          <w:szCs w:val="20"/>
        </w:rPr>
      </w:pPr>
    </w:p>
    <w:p w14:paraId="27073A90" w14:textId="77777777" w:rsidR="00952989" w:rsidRDefault="00952989">
      <w:pPr>
        <w:jc w:val="both"/>
        <w:rPr>
          <w:rFonts w:ascii="Times New Roman" w:eastAsia="Times New Roman" w:hAnsi="Times New Roman" w:cs="Times New Roman"/>
          <w:sz w:val="20"/>
          <w:szCs w:val="20"/>
        </w:rPr>
      </w:pPr>
    </w:p>
    <w:p w14:paraId="71DC587A" w14:textId="77777777" w:rsidR="008C3814" w:rsidRDefault="006046DD">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Firma:____________________________________</w:t>
      </w:r>
    </w:p>
    <w:p w14:paraId="71DC587B" w14:textId="5F78D6BE" w:rsidR="008C3814" w:rsidRDefault="008C3814">
      <w:pPr>
        <w:jc w:val="both"/>
        <w:rPr>
          <w:rFonts w:ascii="Times New Roman" w:eastAsia="Times New Roman" w:hAnsi="Times New Roman" w:cs="Times New Roman"/>
          <w:sz w:val="20"/>
          <w:szCs w:val="20"/>
        </w:rPr>
      </w:pPr>
    </w:p>
    <w:p w14:paraId="39D331D5" w14:textId="279B2388" w:rsidR="003219BA" w:rsidRDefault="003219BA">
      <w:pPr>
        <w:jc w:val="both"/>
        <w:rPr>
          <w:rFonts w:ascii="Times New Roman" w:eastAsia="Times New Roman" w:hAnsi="Times New Roman" w:cs="Times New Roman"/>
          <w:sz w:val="20"/>
          <w:szCs w:val="20"/>
        </w:rPr>
      </w:pPr>
    </w:p>
    <w:p w14:paraId="5C6102FD" w14:textId="76174DF9" w:rsidR="00EF2ED9" w:rsidRDefault="00EF2ED9" w:rsidP="003219BA">
      <w:pPr>
        <w:jc w:val="both"/>
        <w:rPr>
          <w:rFonts w:ascii="Times New Roman" w:eastAsia="Times New Roman" w:hAnsi="Times New Roman" w:cs="Times New Roman"/>
          <w:sz w:val="20"/>
          <w:szCs w:val="20"/>
        </w:rPr>
      </w:pPr>
    </w:p>
    <w:p w14:paraId="77173AD2" w14:textId="513883BF" w:rsidR="00780460" w:rsidRDefault="00780460" w:rsidP="003219BA">
      <w:pPr>
        <w:jc w:val="both"/>
        <w:rPr>
          <w:rFonts w:ascii="Times New Roman" w:eastAsia="Times New Roman" w:hAnsi="Times New Roman" w:cs="Times New Roman"/>
          <w:sz w:val="20"/>
          <w:szCs w:val="20"/>
        </w:rPr>
      </w:pPr>
    </w:p>
    <w:p w14:paraId="0023212A" w14:textId="5EBBF583" w:rsidR="00780460" w:rsidRDefault="00780460" w:rsidP="003219BA">
      <w:pPr>
        <w:jc w:val="both"/>
        <w:rPr>
          <w:rFonts w:ascii="Times New Roman" w:eastAsia="Times New Roman" w:hAnsi="Times New Roman" w:cs="Times New Roman"/>
          <w:sz w:val="20"/>
          <w:szCs w:val="20"/>
        </w:rPr>
      </w:pPr>
    </w:p>
    <w:p w14:paraId="6BC697B4" w14:textId="3CB6B8F2" w:rsidR="00780460" w:rsidRDefault="00780460" w:rsidP="003219BA">
      <w:pPr>
        <w:jc w:val="both"/>
        <w:rPr>
          <w:rFonts w:ascii="Times New Roman" w:eastAsia="Times New Roman" w:hAnsi="Times New Roman" w:cs="Times New Roman"/>
          <w:sz w:val="20"/>
          <w:szCs w:val="20"/>
        </w:rPr>
      </w:pPr>
    </w:p>
    <w:p w14:paraId="48E1ECC3" w14:textId="1E44CE4E" w:rsidR="00780460" w:rsidRDefault="00780460" w:rsidP="003219BA">
      <w:pPr>
        <w:jc w:val="both"/>
        <w:rPr>
          <w:rFonts w:ascii="Times New Roman" w:eastAsia="Times New Roman" w:hAnsi="Times New Roman" w:cs="Times New Roman"/>
          <w:sz w:val="20"/>
          <w:szCs w:val="20"/>
        </w:rPr>
      </w:pPr>
    </w:p>
    <w:p w14:paraId="50AB5B87" w14:textId="58E33809" w:rsidR="00780460" w:rsidRDefault="00780460" w:rsidP="003219BA">
      <w:pPr>
        <w:jc w:val="both"/>
        <w:rPr>
          <w:rFonts w:ascii="Times New Roman" w:eastAsia="Times New Roman" w:hAnsi="Times New Roman" w:cs="Times New Roman"/>
          <w:sz w:val="20"/>
          <w:szCs w:val="20"/>
        </w:rPr>
      </w:pPr>
    </w:p>
    <w:p w14:paraId="1FE9A3FD" w14:textId="6144D7E8" w:rsidR="00780460" w:rsidRDefault="00780460" w:rsidP="003219BA">
      <w:pPr>
        <w:jc w:val="both"/>
        <w:rPr>
          <w:rFonts w:ascii="Times New Roman" w:eastAsia="Times New Roman" w:hAnsi="Times New Roman" w:cs="Times New Roman"/>
          <w:sz w:val="20"/>
          <w:szCs w:val="20"/>
        </w:rPr>
      </w:pPr>
    </w:p>
    <w:p w14:paraId="291BC58F" w14:textId="2976D678" w:rsidR="00780460" w:rsidRDefault="00780460" w:rsidP="003219BA">
      <w:pPr>
        <w:jc w:val="both"/>
        <w:rPr>
          <w:rFonts w:ascii="Times New Roman" w:eastAsia="Times New Roman" w:hAnsi="Times New Roman" w:cs="Times New Roman"/>
          <w:sz w:val="20"/>
          <w:szCs w:val="20"/>
        </w:rPr>
      </w:pPr>
    </w:p>
    <w:p w14:paraId="4F0E7310" w14:textId="786112DD" w:rsidR="00780460" w:rsidRDefault="00780460" w:rsidP="003219BA">
      <w:pPr>
        <w:jc w:val="both"/>
        <w:rPr>
          <w:rFonts w:ascii="Times New Roman" w:eastAsia="Times New Roman" w:hAnsi="Times New Roman" w:cs="Times New Roman"/>
          <w:sz w:val="20"/>
          <w:szCs w:val="20"/>
        </w:rPr>
      </w:pPr>
    </w:p>
    <w:p w14:paraId="6683C5C8" w14:textId="77777777" w:rsidR="00780460" w:rsidRDefault="00780460" w:rsidP="003219BA">
      <w:pPr>
        <w:jc w:val="both"/>
        <w:rPr>
          <w:rFonts w:ascii="Times New Roman" w:eastAsia="Times New Roman" w:hAnsi="Times New Roman" w:cs="Times New Roman"/>
          <w:sz w:val="20"/>
          <w:szCs w:val="20"/>
        </w:rPr>
      </w:pPr>
    </w:p>
    <w:p w14:paraId="18045AE3" w14:textId="7A1F8284" w:rsidR="00FC069C" w:rsidRDefault="00FC069C" w:rsidP="003219BA">
      <w:pPr>
        <w:jc w:val="both"/>
        <w:rPr>
          <w:rFonts w:ascii="Times New Roman" w:eastAsia="Times New Roman" w:hAnsi="Times New Roman" w:cs="Times New Roman"/>
          <w:sz w:val="20"/>
          <w:szCs w:val="20"/>
        </w:rPr>
      </w:pPr>
    </w:p>
    <w:p w14:paraId="5A498359" w14:textId="77777777" w:rsidR="00780460" w:rsidRDefault="00780460" w:rsidP="00780460">
      <w:pPr>
        <w:jc w:val="center"/>
        <w:rPr>
          <w:rFonts w:ascii="Times New Roman" w:eastAsia="Times New Roman" w:hAnsi="Times New Roman" w:cs="Times New Roman"/>
          <w:sz w:val="20"/>
          <w:szCs w:val="20"/>
        </w:rPr>
      </w:pPr>
    </w:p>
    <w:p w14:paraId="25DEE9CE" w14:textId="0CC77112" w:rsidR="00FC069C" w:rsidRDefault="00780460" w:rsidP="00780460">
      <w:pPr>
        <w:rPr>
          <w:rFonts w:ascii="Times New Roman" w:eastAsia="Times New Roman" w:hAnsi="Times New Roman" w:cs="Times New Roman"/>
          <w:sz w:val="20"/>
          <w:szCs w:val="20"/>
        </w:rPr>
      </w:pPr>
      <w:r w:rsidRPr="00780460">
        <w:rPr>
          <w:rFonts w:ascii="Times New Roman" w:eastAsia="Times New Roman" w:hAnsi="Times New Roman" w:cs="Times New Roman"/>
          <w:noProof/>
          <w:sz w:val="20"/>
          <w:szCs w:val="20"/>
        </w:rPr>
        <w:drawing>
          <wp:inline distT="0" distB="0" distL="0" distR="0" wp14:anchorId="7D812B4A" wp14:editId="4347A28D">
            <wp:extent cx="2638425" cy="710755"/>
            <wp:effectExtent l="0" t="0" r="0" b="0"/>
            <wp:docPr id="1"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Texto&#10;&#10;Descripción generada automáticamente"/>
                    <pic:cNvPicPr/>
                  </pic:nvPicPr>
                  <pic:blipFill rotWithShape="1">
                    <a:blip r:embed="rId11"/>
                    <a:srcRect l="1807" t="4856" r="1554" b="7693"/>
                    <a:stretch/>
                  </pic:blipFill>
                  <pic:spPr bwMode="auto">
                    <a:xfrm>
                      <a:off x="0" y="0"/>
                      <a:ext cx="2650511" cy="714011"/>
                    </a:xfrm>
                    <a:prstGeom prst="rect">
                      <a:avLst/>
                    </a:prstGeom>
                    <a:ln>
                      <a:noFill/>
                    </a:ln>
                    <a:extLst>
                      <a:ext uri="{53640926-AAD7-44D8-BBD7-CCE9431645EC}">
                        <a14:shadowObscured xmlns:a14="http://schemas.microsoft.com/office/drawing/2010/main"/>
                      </a:ext>
                    </a:extLst>
                  </pic:spPr>
                </pic:pic>
              </a:graphicData>
            </a:graphic>
          </wp:inline>
        </w:drawing>
      </w:r>
    </w:p>
    <w:p w14:paraId="1AFE178F" w14:textId="20DA886A" w:rsidR="00FC069C" w:rsidRDefault="00FC069C" w:rsidP="003219BA">
      <w:pPr>
        <w:jc w:val="both"/>
        <w:rPr>
          <w:rFonts w:ascii="Times New Roman" w:eastAsia="Times New Roman" w:hAnsi="Times New Roman" w:cs="Times New Roman"/>
          <w:sz w:val="20"/>
          <w:szCs w:val="20"/>
        </w:rPr>
      </w:pPr>
    </w:p>
    <w:sectPr w:rsidR="00FC069C">
      <w:type w:val="continuous"/>
      <w:pgSz w:w="11909" w:h="16834"/>
      <w:pgMar w:top="1440" w:right="1440" w:bottom="1440" w:left="1440" w:header="720" w:footer="720" w:gutter="0"/>
      <w:cols w:num="2" w:space="720" w:equalWidth="0">
        <w:col w:w="4152" w:space="720"/>
        <w:col w:w="4152"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863F3E" w14:textId="77777777" w:rsidR="0062401E" w:rsidRDefault="0062401E">
      <w:pPr>
        <w:spacing w:line="240" w:lineRule="auto"/>
      </w:pPr>
      <w:r>
        <w:separator/>
      </w:r>
    </w:p>
  </w:endnote>
  <w:endnote w:type="continuationSeparator" w:id="0">
    <w:p w14:paraId="13DE2728" w14:textId="77777777" w:rsidR="0062401E" w:rsidRDefault="0062401E">
      <w:pPr>
        <w:spacing w:line="240" w:lineRule="auto"/>
      </w:pPr>
      <w:r>
        <w:continuationSeparator/>
      </w:r>
    </w:p>
  </w:endnote>
  <w:endnote w:type="continuationNotice" w:id="1">
    <w:p w14:paraId="6FD6E0BA" w14:textId="77777777" w:rsidR="0062401E" w:rsidRDefault="0062401E">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DC587E" w14:textId="04F695F3" w:rsidR="008C3814" w:rsidRDefault="006046DD">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fldChar w:fldCharType="begin"/>
    </w:r>
    <w:r>
      <w:rPr>
        <w:rFonts w:ascii="Times New Roman" w:eastAsia="Times New Roman" w:hAnsi="Times New Roman" w:cs="Times New Roman"/>
        <w:sz w:val="20"/>
        <w:szCs w:val="20"/>
      </w:rPr>
      <w:instrText>PAGE</w:instrText>
    </w:r>
    <w:r>
      <w:rPr>
        <w:rFonts w:ascii="Times New Roman" w:eastAsia="Times New Roman" w:hAnsi="Times New Roman" w:cs="Times New Roman"/>
        <w:sz w:val="20"/>
        <w:szCs w:val="20"/>
      </w:rPr>
      <w:fldChar w:fldCharType="separate"/>
    </w:r>
    <w:r w:rsidR="005419E4">
      <w:rPr>
        <w:rFonts w:ascii="Times New Roman" w:eastAsia="Times New Roman" w:hAnsi="Times New Roman" w:cs="Times New Roman"/>
        <w:noProof/>
        <w:sz w:val="20"/>
        <w:szCs w:val="20"/>
      </w:rPr>
      <w:t>1</w:t>
    </w:r>
    <w:r>
      <w:rPr>
        <w:rFonts w:ascii="Times New Roman" w:eastAsia="Times New Roman" w:hAnsi="Times New Roman" w:cs="Times New Roman"/>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414180" w14:textId="77777777" w:rsidR="0062401E" w:rsidRDefault="0062401E">
      <w:pPr>
        <w:spacing w:line="240" w:lineRule="auto"/>
      </w:pPr>
      <w:r>
        <w:separator/>
      </w:r>
    </w:p>
  </w:footnote>
  <w:footnote w:type="continuationSeparator" w:id="0">
    <w:p w14:paraId="55BE7C71" w14:textId="77777777" w:rsidR="0062401E" w:rsidRDefault="0062401E">
      <w:pPr>
        <w:spacing w:line="240" w:lineRule="auto"/>
      </w:pPr>
      <w:r>
        <w:continuationSeparator/>
      </w:r>
    </w:p>
  </w:footnote>
  <w:footnote w:type="continuationNotice" w:id="1">
    <w:p w14:paraId="5B3044F4" w14:textId="77777777" w:rsidR="0062401E" w:rsidRDefault="0062401E">
      <w:pPr>
        <w:spacing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441F3A"/>
    <w:multiLevelType w:val="hybridMultilevel"/>
    <w:tmpl w:val="214EEF74"/>
    <w:lvl w:ilvl="0" w:tplc="114859B0">
      <w:start w:val="8"/>
      <w:numFmt w:val="bullet"/>
      <w:lvlText w:val="-"/>
      <w:lvlJc w:val="left"/>
      <w:pPr>
        <w:ind w:left="720" w:hanging="360"/>
      </w:pPr>
      <w:rPr>
        <w:rFonts w:ascii="Times New Roman" w:eastAsia="Times New Roman"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242D0C99"/>
    <w:multiLevelType w:val="multilevel"/>
    <w:tmpl w:val="DF86C7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D1710B6"/>
    <w:multiLevelType w:val="multilevel"/>
    <w:tmpl w:val="7114A2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2D00021"/>
    <w:multiLevelType w:val="multilevel"/>
    <w:tmpl w:val="27D2F8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6587F73"/>
    <w:multiLevelType w:val="multilevel"/>
    <w:tmpl w:val="7AAC8A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1154DC2"/>
    <w:multiLevelType w:val="hybridMultilevel"/>
    <w:tmpl w:val="C96847AC"/>
    <w:lvl w:ilvl="0" w:tplc="111CBCF6">
      <w:start w:val="4"/>
      <w:numFmt w:val="bullet"/>
      <w:lvlText w:val="-"/>
      <w:lvlJc w:val="left"/>
      <w:pPr>
        <w:ind w:left="720" w:hanging="360"/>
      </w:pPr>
      <w:rPr>
        <w:rFonts w:ascii="Times New Roman" w:eastAsia="Times New Roman"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6AE22650"/>
    <w:multiLevelType w:val="multilevel"/>
    <w:tmpl w:val="12DCDE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7E46269F"/>
    <w:multiLevelType w:val="hybridMultilevel"/>
    <w:tmpl w:val="6AACA8C4"/>
    <w:lvl w:ilvl="0" w:tplc="080A0001">
      <w:start w:val="2"/>
      <w:numFmt w:val="bullet"/>
      <w:lvlText w:val=""/>
      <w:lvlJc w:val="left"/>
      <w:pPr>
        <w:ind w:left="720" w:hanging="360"/>
      </w:pPr>
      <w:rPr>
        <w:rFonts w:ascii="Symbol" w:eastAsia="Times New Roman" w:hAnsi="Symbol"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2"/>
  </w:num>
  <w:num w:numId="2">
    <w:abstractNumId w:val="6"/>
  </w:num>
  <w:num w:numId="3">
    <w:abstractNumId w:val="3"/>
  </w:num>
  <w:num w:numId="4">
    <w:abstractNumId w:val="1"/>
  </w:num>
  <w:num w:numId="5">
    <w:abstractNumId w:val="4"/>
  </w:num>
  <w:num w:numId="6">
    <w:abstractNumId w:val="0"/>
  </w:num>
  <w:num w:numId="7">
    <w:abstractNumId w:val="7"/>
  </w:num>
  <w:num w:numId="8">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Eleazar Aguirre Anaya">
    <w15:presenceInfo w15:providerId="AD" w15:userId="S::eaguirrea@ipn.mx::75f57ee8-006a-4c0b-a31e-70661cf772c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C3814"/>
    <w:rsid w:val="00001509"/>
    <w:rsid w:val="00005B1C"/>
    <w:rsid w:val="00011657"/>
    <w:rsid w:val="00012339"/>
    <w:rsid w:val="00012CAF"/>
    <w:rsid w:val="00013842"/>
    <w:rsid w:val="00014C94"/>
    <w:rsid w:val="000156AC"/>
    <w:rsid w:val="000161C1"/>
    <w:rsid w:val="00016707"/>
    <w:rsid w:val="00017A7C"/>
    <w:rsid w:val="00017E3A"/>
    <w:rsid w:val="000209D6"/>
    <w:rsid w:val="00020D7F"/>
    <w:rsid w:val="00020FCC"/>
    <w:rsid w:val="00021153"/>
    <w:rsid w:val="000213EC"/>
    <w:rsid w:val="00025ED8"/>
    <w:rsid w:val="00026A10"/>
    <w:rsid w:val="000272F5"/>
    <w:rsid w:val="00036171"/>
    <w:rsid w:val="00037E5F"/>
    <w:rsid w:val="0004384F"/>
    <w:rsid w:val="00052251"/>
    <w:rsid w:val="000531C2"/>
    <w:rsid w:val="00055D71"/>
    <w:rsid w:val="00063D1A"/>
    <w:rsid w:val="00073AB3"/>
    <w:rsid w:val="000759DA"/>
    <w:rsid w:val="00075D05"/>
    <w:rsid w:val="000765A7"/>
    <w:rsid w:val="000917DC"/>
    <w:rsid w:val="00092CDD"/>
    <w:rsid w:val="00093D14"/>
    <w:rsid w:val="0009465F"/>
    <w:rsid w:val="00094E9D"/>
    <w:rsid w:val="000A1FCB"/>
    <w:rsid w:val="000A2C65"/>
    <w:rsid w:val="000A3469"/>
    <w:rsid w:val="000A7E7B"/>
    <w:rsid w:val="000B1051"/>
    <w:rsid w:val="000B597B"/>
    <w:rsid w:val="000C454A"/>
    <w:rsid w:val="000C4935"/>
    <w:rsid w:val="000C4D24"/>
    <w:rsid w:val="000C5B51"/>
    <w:rsid w:val="000D7EF5"/>
    <w:rsid w:val="000F7757"/>
    <w:rsid w:val="00100272"/>
    <w:rsid w:val="001006CC"/>
    <w:rsid w:val="00100C3C"/>
    <w:rsid w:val="00103F36"/>
    <w:rsid w:val="001047ED"/>
    <w:rsid w:val="00105B9E"/>
    <w:rsid w:val="00106C5C"/>
    <w:rsid w:val="0011344A"/>
    <w:rsid w:val="00113BAF"/>
    <w:rsid w:val="00125751"/>
    <w:rsid w:val="001274F8"/>
    <w:rsid w:val="001276AC"/>
    <w:rsid w:val="0012773B"/>
    <w:rsid w:val="00130B3D"/>
    <w:rsid w:val="001336E0"/>
    <w:rsid w:val="00134C4B"/>
    <w:rsid w:val="00135C4C"/>
    <w:rsid w:val="001379B7"/>
    <w:rsid w:val="0014508D"/>
    <w:rsid w:val="00150546"/>
    <w:rsid w:val="001545BB"/>
    <w:rsid w:val="00155789"/>
    <w:rsid w:val="0016009F"/>
    <w:rsid w:val="00160456"/>
    <w:rsid w:val="00163E9A"/>
    <w:rsid w:val="001660E9"/>
    <w:rsid w:val="0017170E"/>
    <w:rsid w:val="00174207"/>
    <w:rsid w:val="00176C35"/>
    <w:rsid w:val="00177B8A"/>
    <w:rsid w:val="00185715"/>
    <w:rsid w:val="00192244"/>
    <w:rsid w:val="001A1186"/>
    <w:rsid w:val="001A4208"/>
    <w:rsid w:val="001A5760"/>
    <w:rsid w:val="001A60FA"/>
    <w:rsid w:val="001A7ADA"/>
    <w:rsid w:val="001A7EF8"/>
    <w:rsid w:val="001B05AC"/>
    <w:rsid w:val="001B338B"/>
    <w:rsid w:val="001B38B4"/>
    <w:rsid w:val="001B3E7E"/>
    <w:rsid w:val="001B4565"/>
    <w:rsid w:val="001B47E9"/>
    <w:rsid w:val="001B4FA0"/>
    <w:rsid w:val="001B7426"/>
    <w:rsid w:val="001C3022"/>
    <w:rsid w:val="001C75C6"/>
    <w:rsid w:val="001D28F8"/>
    <w:rsid w:val="001D42BC"/>
    <w:rsid w:val="001D4DCB"/>
    <w:rsid w:val="001D66D6"/>
    <w:rsid w:val="001E408C"/>
    <w:rsid w:val="001E4FA3"/>
    <w:rsid w:val="001E5459"/>
    <w:rsid w:val="001F2BD9"/>
    <w:rsid w:val="001F2C01"/>
    <w:rsid w:val="001F6651"/>
    <w:rsid w:val="001F6DAC"/>
    <w:rsid w:val="002051C7"/>
    <w:rsid w:val="00213A2C"/>
    <w:rsid w:val="00215025"/>
    <w:rsid w:val="00217A9C"/>
    <w:rsid w:val="00227DE7"/>
    <w:rsid w:val="00232A59"/>
    <w:rsid w:val="00232DBA"/>
    <w:rsid w:val="0023432C"/>
    <w:rsid w:val="002350D6"/>
    <w:rsid w:val="00235849"/>
    <w:rsid w:val="00244CAA"/>
    <w:rsid w:val="00244FDC"/>
    <w:rsid w:val="00247AFD"/>
    <w:rsid w:val="00250C23"/>
    <w:rsid w:val="00251D9C"/>
    <w:rsid w:val="0025752E"/>
    <w:rsid w:val="002622F0"/>
    <w:rsid w:val="002651F8"/>
    <w:rsid w:val="00266032"/>
    <w:rsid w:val="00266CE8"/>
    <w:rsid w:val="00267968"/>
    <w:rsid w:val="002705ED"/>
    <w:rsid w:val="00270E2B"/>
    <w:rsid w:val="00270EEC"/>
    <w:rsid w:val="00276A8A"/>
    <w:rsid w:val="0028081B"/>
    <w:rsid w:val="0028115C"/>
    <w:rsid w:val="0028125F"/>
    <w:rsid w:val="00281B09"/>
    <w:rsid w:val="00281B9C"/>
    <w:rsid w:val="00283BC7"/>
    <w:rsid w:val="002910BB"/>
    <w:rsid w:val="00295677"/>
    <w:rsid w:val="00296508"/>
    <w:rsid w:val="002A1F68"/>
    <w:rsid w:val="002A2BB6"/>
    <w:rsid w:val="002A7CD6"/>
    <w:rsid w:val="002B062C"/>
    <w:rsid w:val="002B3FC3"/>
    <w:rsid w:val="002D16D6"/>
    <w:rsid w:val="002D2099"/>
    <w:rsid w:val="002D613A"/>
    <w:rsid w:val="002D77AC"/>
    <w:rsid w:val="002E06F2"/>
    <w:rsid w:val="002F3433"/>
    <w:rsid w:val="002F4E93"/>
    <w:rsid w:val="00304341"/>
    <w:rsid w:val="003077A0"/>
    <w:rsid w:val="00307A41"/>
    <w:rsid w:val="003155EE"/>
    <w:rsid w:val="003158F8"/>
    <w:rsid w:val="003219BA"/>
    <w:rsid w:val="00331724"/>
    <w:rsid w:val="003327B4"/>
    <w:rsid w:val="00337A8A"/>
    <w:rsid w:val="003408C9"/>
    <w:rsid w:val="00342F4E"/>
    <w:rsid w:val="0035102B"/>
    <w:rsid w:val="003561BF"/>
    <w:rsid w:val="00356FA2"/>
    <w:rsid w:val="00357F56"/>
    <w:rsid w:val="003658DF"/>
    <w:rsid w:val="00367AE8"/>
    <w:rsid w:val="00372026"/>
    <w:rsid w:val="00377220"/>
    <w:rsid w:val="003774D2"/>
    <w:rsid w:val="00383F4D"/>
    <w:rsid w:val="00396A7A"/>
    <w:rsid w:val="003A087E"/>
    <w:rsid w:val="003A0A46"/>
    <w:rsid w:val="003A1168"/>
    <w:rsid w:val="003B05EB"/>
    <w:rsid w:val="003B073C"/>
    <w:rsid w:val="003B1E08"/>
    <w:rsid w:val="003B4C80"/>
    <w:rsid w:val="003B64EB"/>
    <w:rsid w:val="003C3184"/>
    <w:rsid w:val="003C3567"/>
    <w:rsid w:val="003C547A"/>
    <w:rsid w:val="003D21CB"/>
    <w:rsid w:val="003D2340"/>
    <w:rsid w:val="003D52E0"/>
    <w:rsid w:val="003D6196"/>
    <w:rsid w:val="003E17A9"/>
    <w:rsid w:val="003E32E4"/>
    <w:rsid w:val="003E41AE"/>
    <w:rsid w:val="003E61DE"/>
    <w:rsid w:val="003E6615"/>
    <w:rsid w:val="003E6BF1"/>
    <w:rsid w:val="003F1436"/>
    <w:rsid w:val="003F336A"/>
    <w:rsid w:val="003F55AD"/>
    <w:rsid w:val="00403945"/>
    <w:rsid w:val="00403E9B"/>
    <w:rsid w:val="00406547"/>
    <w:rsid w:val="00406C43"/>
    <w:rsid w:val="004075E2"/>
    <w:rsid w:val="004105EA"/>
    <w:rsid w:val="00417C7C"/>
    <w:rsid w:val="00417E9B"/>
    <w:rsid w:val="004204B9"/>
    <w:rsid w:val="004212F7"/>
    <w:rsid w:val="00422A77"/>
    <w:rsid w:val="004230C0"/>
    <w:rsid w:val="0042394C"/>
    <w:rsid w:val="0042514F"/>
    <w:rsid w:val="004259A1"/>
    <w:rsid w:val="00432DE1"/>
    <w:rsid w:val="004350E9"/>
    <w:rsid w:val="0043551A"/>
    <w:rsid w:val="00443317"/>
    <w:rsid w:val="004451CF"/>
    <w:rsid w:val="00455AA9"/>
    <w:rsid w:val="004560CF"/>
    <w:rsid w:val="00462178"/>
    <w:rsid w:val="0046217E"/>
    <w:rsid w:val="00462795"/>
    <w:rsid w:val="00465986"/>
    <w:rsid w:val="00470244"/>
    <w:rsid w:val="0047089F"/>
    <w:rsid w:val="00476842"/>
    <w:rsid w:val="00480E70"/>
    <w:rsid w:val="004828DA"/>
    <w:rsid w:val="00483875"/>
    <w:rsid w:val="00490822"/>
    <w:rsid w:val="00490E3B"/>
    <w:rsid w:val="004938B2"/>
    <w:rsid w:val="0049604C"/>
    <w:rsid w:val="004A1210"/>
    <w:rsid w:val="004A2AEB"/>
    <w:rsid w:val="004A3D3E"/>
    <w:rsid w:val="004A6C00"/>
    <w:rsid w:val="004A7677"/>
    <w:rsid w:val="004A7CFE"/>
    <w:rsid w:val="004B2BA8"/>
    <w:rsid w:val="004C203D"/>
    <w:rsid w:val="004C5C5B"/>
    <w:rsid w:val="004C7C1D"/>
    <w:rsid w:val="004D2664"/>
    <w:rsid w:val="004D26D8"/>
    <w:rsid w:val="004D36B2"/>
    <w:rsid w:val="004D53BA"/>
    <w:rsid w:val="004D7C0C"/>
    <w:rsid w:val="004E0FA4"/>
    <w:rsid w:val="004E3A82"/>
    <w:rsid w:val="004E5515"/>
    <w:rsid w:val="004E6707"/>
    <w:rsid w:val="004E7CB5"/>
    <w:rsid w:val="004F1486"/>
    <w:rsid w:val="004F2B2B"/>
    <w:rsid w:val="004F4F5E"/>
    <w:rsid w:val="00502C96"/>
    <w:rsid w:val="005073DD"/>
    <w:rsid w:val="00512929"/>
    <w:rsid w:val="005160BE"/>
    <w:rsid w:val="005177D9"/>
    <w:rsid w:val="005234B7"/>
    <w:rsid w:val="005246E5"/>
    <w:rsid w:val="00526521"/>
    <w:rsid w:val="005266C9"/>
    <w:rsid w:val="005302C4"/>
    <w:rsid w:val="00531EDB"/>
    <w:rsid w:val="00532C62"/>
    <w:rsid w:val="00533529"/>
    <w:rsid w:val="005358BC"/>
    <w:rsid w:val="00537388"/>
    <w:rsid w:val="00541214"/>
    <w:rsid w:val="005418B5"/>
    <w:rsid w:val="005419E4"/>
    <w:rsid w:val="0054515D"/>
    <w:rsid w:val="00557633"/>
    <w:rsid w:val="00560778"/>
    <w:rsid w:val="00561DE6"/>
    <w:rsid w:val="00567E9F"/>
    <w:rsid w:val="005718A6"/>
    <w:rsid w:val="00571956"/>
    <w:rsid w:val="00574617"/>
    <w:rsid w:val="00575C89"/>
    <w:rsid w:val="00576FAF"/>
    <w:rsid w:val="005822C9"/>
    <w:rsid w:val="005845DC"/>
    <w:rsid w:val="00584A6B"/>
    <w:rsid w:val="00591FCC"/>
    <w:rsid w:val="005976E3"/>
    <w:rsid w:val="0059799B"/>
    <w:rsid w:val="005A0EF4"/>
    <w:rsid w:val="005B42DC"/>
    <w:rsid w:val="005C0D65"/>
    <w:rsid w:val="005C6344"/>
    <w:rsid w:val="005D55E4"/>
    <w:rsid w:val="005D6585"/>
    <w:rsid w:val="005D661A"/>
    <w:rsid w:val="005E05F0"/>
    <w:rsid w:val="005E0FDB"/>
    <w:rsid w:val="005E13E6"/>
    <w:rsid w:val="005E628F"/>
    <w:rsid w:val="005E76EE"/>
    <w:rsid w:val="005F4D11"/>
    <w:rsid w:val="00601C20"/>
    <w:rsid w:val="006026EA"/>
    <w:rsid w:val="006046DD"/>
    <w:rsid w:val="00605AA8"/>
    <w:rsid w:val="00610E75"/>
    <w:rsid w:val="0061400D"/>
    <w:rsid w:val="00623A19"/>
    <w:rsid w:val="0062401E"/>
    <w:rsid w:val="0062721F"/>
    <w:rsid w:val="00627D47"/>
    <w:rsid w:val="006369F2"/>
    <w:rsid w:val="00636A81"/>
    <w:rsid w:val="0064069A"/>
    <w:rsid w:val="006422AF"/>
    <w:rsid w:val="00642C16"/>
    <w:rsid w:val="0065540C"/>
    <w:rsid w:val="00661000"/>
    <w:rsid w:val="00661BF7"/>
    <w:rsid w:val="006620F3"/>
    <w:rsid w:val="00667123"/>
    <w:rsid w:val="00673F9D"/>
    <w:rsid w:val="00680F29"/>
    <w:rsid w:val="00681AB6"/>
    <w:rsid w:val="006822FA"/>
    <w:rsid w:val="00686E5E"/>
    <w:rsid w:val="0068753D"/>
    <w:rsid w:val="0069155B"/>
    <w:rsid w:val="00692044"/>
    <w:rsid w:val="006B028B"/>
    <w:rsid w:val="006B0DC1"/>
    <w:rsid w:val="006B70C7"/>
    <w:rsid w:val="006C39C8"/>
    <w:rsid w:val="006C5B1C"/>
    <w:rsid w:val="006C7FC0"/>
    <w:rsid w:val="006D3C5D"/>
    <w:rsid w:val="006E3FFC"/>
    <w:rsid w:val="006E51C9"/>
    <w:rsid w:val="006E565E"/>
    <w:rsid w:val="006E7956"/>
    <w:rsid w:val="006F2D55"/>
    <w:rsid w:val="006F48DC"/>
    <w:rsid w:val="006F645A"/>
    <w:rsid w:val="007028FE"/>
    <w:rsid w:val="00702F02"/>
    <w:rsid w:val="00705B93"/>
    <w:rsid w:val="007101AE"/>
    <w:rsid w:val="007117D0"/>
    <w:rsid w:val="00722AC1"/>
    <w:rsid w:val="007233C0"/>
    <w:rsid w:val="0072483C"/>
    <w:rsid w:val="00730EB5"/>
    <w:rsid w:val="00737EEF"/>
    <w:rsid w:val="00740128"/>
    <w:rsid w:val="007405E4"/>
    <w:rsid w:val="00741031"/>
    <w:rsid w:val="00744E2B"/>
    <w:rsid w:val="00750AF3"/>
    <w:rsid w:val="0075283C"/>
    <w:rsid w:val="00754199"/>
    <w:rsid w:val="00755113"/>
    <w:rsid w:val="00755ED8"/>
    <w:rsid w:val="00757514"/>
    <w:rsid w:val="0076279D"/>
    <w:rsid w:val="00762E3A"/>
    <w:rsid w:val="00770EEC"/>
    <w:rsid w:val="007728C1"/>
    <w:rsid w:val="00773E7F"/>
    <w:rsid w:val="007773BB"/>
    <w:rsid w:val="00777739"/>
    <w:rsid w:val="00777CA7"/>
    <w:rsid w:val="00780460"/>
    <w:rsid w:val="00781D44"/>
    <w:rsid w:val="007828C7"/>
    <w:rsid w:val="00782CA9"/>
    <w:rsid w:val="0078314B"/>
    <w:rsid w:val="007856B3"/>
    <w:rsid w:val="00786F7F"/>
    <w:rsid w:val="00787168"/>
    <w:rsid w:val="00787A57"/>
    <w:rsid w:val="007909DC"/>
    <w:rsid w:val="007A174B"/>
    <w:rsid w:val="007A3135"/>
    <w:rsid w:val="007A4164"/>
    <w:rsid w:val="007A4EF9"/>
    <w:rsid w:val="007A55CC"/>
    <w:rsid w:val="007A646C"/>
    <w:rsid w:val="007A7761"/>
    <w:rsid w:val="007C1890"/>
    <w:rsid w:val="007C215C"/>
    <w:rsid w:val="007C27A6"/>
    <w:rsid w:val="007C7511"/>
    <w:rsid w:val="007E0BD8"/>
    <w:rsid w:val="007E22B6"/>
    <w:rsid w:val="007E4FA6"/>
    <w:rsid w:val="007F055D"/>
    <w:rsid w:val="007F0F7D"/>
    <w:rsid w:val="007F2BB7"/>
    <w:rsid w:val="007F3585"/>
    <w:rsid w:val="007F5EF5"/>
    <w:rsid w:val="00800977"/>
    <w:rsid w:val="0081364E"/>
    <w:rsid w:val="00814A63"/>
    <w:rsid w:val="0081712C"/>
    <w:rsid w:val="00820375"/>
    <w:rsid w:val="00824DA1"/>
    <w:rsid w:val="00826C1E"/>
    <w:rsid w:val="0083084E"/>
    <w:rsid w:val="008359F9"/>
    <w:rsid w:val="008413B8"/>
    <w:rsid w:val="0085012F"/>
    <w:rsid w:val="00851581"/>
    <w:rsid w:val="00852E86"/>
    <w:rsid w:val="00856204"/>
    <w:rsid w:val="008563CF"/>
    <w:rsid w:val="00861F4B"/>
    <w:rsid w:val="00863990"/>
    <w:rsid w:val="00864994"/>
    <w:rsid w:val="00865144"/>
    <w:rsid w:val="00865A6E"/>
    <w:rsid w:val="0087302C"/>
    <w:rsid w:val="008804A6"/>
    <w:rsid w:val="0088082B"/>
    <w:rsid w:val="00893D9A"/>
    <w:rsid w:val="008967C6"/>
    <w:rsid w:val="008A1CB2"/>
    <w:rsid w:val="008A376B"/>
    <w:rsid w:val="008A6CC1"/>
    <w:rsid w:val="008B1D19"/>
    <w:rsid w:val="008B490B"/>
    <w:rsid w:val="008C3814"/>
    <w:rsid w:val="008C3D52"/>
    <w:rsid w:val="008C6B59"/>
    <w:rsid w:val="008C71FE"/>
    <w:rsid w:val="008D19BC"/>
    <w:rsid w:val="008D32DD"/>
    <w:rsid w:val="008E1E0D"/>
    <w:rsid w:val="008E4F64"/>
    <w:rsid w:val="008F14B0"/>
    <w:rsid w:val="008F33CD"/>
    <w:rsid w:val="008F4EE9"/>
    <w:rsid w:val="008F4FC1"/>
    <w:rsid w:val="0090249A"/>
    <w:rsid w:val="00902D22"/>
    <w:rsid w:val="00902F30"/>
    <w:rsid w:val="00910946"/>
    <w:rsid w:val="00911754"/>
    <w:rsid w:val="00914F76"/>
    <w:rsid w:val="00915F68"/>
    <w:rsid w:val="0091655A"/>
    <w:rsid w:val="009234F5"/>
    <w:rsid w:val="009256D5"/>
    <w:rsid w:val="009301F1"/>
    <w:rsid w:val="009305CD"/>
    <w:rsid w:val="00934A7F"/>
    <w:rsid w:val="00937203"/>
    <w:rsid w:val="009374F4"/>
    <w:rsid w:val="009375B6"/>
    <w:rsid w:val="00937EC4"/>
    <w:rsid w:val="00946B82"/>
    <w:rsid w:val="00947514"/>
    <w:rsid w:val="009510C1"/>
    <w:rsid w:val="00951175"/>
    <w:rsid w:val="00952989"/>
    <w:rsid w:val="00954D2E"/>
    <w:rsid w:val="0095629E"/>
    <w:rsid w:val="00962BDC"/>
    <w:rsid w:val="0096520C"/>
    <w:rsid w:val="00972F87"/>
    <w:rsid w:val="00974DDF"/>
    <w:rsid w:val="00975AF5"/>
    <w:rsid w:val="009868C7"/>
    <w:rsid w:val="00986D4E"/>
    <w:rsid w:val="0099328C"/>
    <w:rsid w:val="009950DE"/>
    <w:rsid w:val="009A0577"/>
    <w:rsid w:val="009A0DDC"/>
    <w:rsid w:val="009A1919"/>
    <w:rsid w:val="009A2FEF"/>
    <w:rsid w:val="009A6E9C"/>
    <w:rsid w:val="009B0302"/>
    <w:rsid w:val="009B30E1"/>
    <w:rsid w:val="009B7FED"/>
    <w:rsid w:val="009C1081"/>
    <w:rsid w:val="009C3C93"/>
    <w:rsid w:val="009C7864"/>
    <w:rsid w:val="009D1666"/>
    <w:rsid w:val="009D6AEA"/>
    <w:rsid w:val="009E014A"/>
    <w:rsid w:val="009E23EF"/>
    <w:rsid w:val="009E2AC9"/>
    <w:rsid w:val="009E4BAF"/>
    <w:rsid w:val="009F09F2"/>
    <w:rsid w:val="009F1503"/>
    <w:rsid w:val="009F2720"/>
    <w:rsid w:val="009F3796"/>
    <w:rsid w:val="009F4F21"/>
    <w:rsid w:val="009F57A6"/>
    <w:rsid w:val="009F6340"/>
    <w:rsid w:val="00A01145"/>
    <w:rsid w:val="00A06BC0"/>
    <w:rsid w:val="00A12F53"/>
    <w:rsid w:val="00A179BC"/>
    <w:rsid w:val="00A2191F"/>
    <w:rsid w:val="00A22FC8"/>
    <w:rsid w:val="00A2318B"/>
    <w:rsid w:val="00A26656"/>
    <w:rsid w:val="00A26F4D"/>
    <w:rsid w:val="00A31334"/>
    <w:rsid w:val="00A456F5"/>
    <w:rsid w:val="00A465B3"/>
    <w:rsid w:val="00A474BD"/>
    <w:rsid w:val="00A47829"/>
    <w:rsid w:val="00A52B6D"/>
    <w:rsid w:val="00A53B1F"/>
    <w:rsid w:val="00A570EC"/>
    <w:rsid w:val="00A60343"/>
    <w:rsid w:val="00A65FB7"/>
    <w:rsid w:val="00A661D6"/>
    <w:rsid w:val="00A67D29"/>
    <w:rsid w:val="00A7274D"/>
    <w:rsid w:val="00A728CC"/>
    <w:rsid w:val="00A7547E"/>
    <w:rsid w:val="00A75B0E"/>
    <w:rsid w:val="00A75DCB"/>
    <w:rsid w:val="00A7638E"/>
    <w:rsid w:val="00A8045A"/>
    <w:rsid w:val="00A84394"/>
    <w:rsid w:val="00A908E8"/>
    <w:rsid w:val="00A91C4C"/>
    <w:rsid w:val="00A92527"/>
    <w:rsid w:val="00A92A86"/>
    <w:rsid w:val="00A94669"/>
    <w:rsid w:val="00A97306"/>
    <w:rsid w:val="00AA4C3B"/>
    <w:rsid w:val="00AA7F1E"/>
    <w:rsid w:val="00AB049E"/>
    <w:rsid w:val="00AB4B92"/>
    <w:rsid w:val="00AB535E"/>
    <w:rsid w:val="00AC1B70"/>
    <w:rsid w:val="00AC3029"/>
    <w:rsid w:val="00AC4460"/>
    <w:rsid w:val="00AD099D"/>
    <w:rsid w:val="00AD2106"/>
    <w:rsid w:val="00AD21D4"/>
    <w:rsid w:val="00AD2628"/>
    <w:rsid w:val="00AD2CFB"/>
    <w:rsid w:val="00AD5C55"/>
    <w:rsid w:val="00AD640B"/>
    <w:rsid w:val="00AE0187"/>
    <w:rsid w:val="00AE0423"/>
    <w:rsid w:val="00AF09FE"/>
    <w:rsid w:val="00AF1979"/>
    <w:rsid w:val="00AF3B9F"/>
    <w:rsid w:val="00AF6E4D"/>
    <w:rsid w:val="00B00729"/>
    <w:rsid w:val="00B015A0"/>
    <w:rsid w:val="00B02F1F"/>
    <w:rsid w:val="00B053F3"/>
    <w:rsid w:val="00B12F6C"/>
    <w:rsid w:val="00B14B32"/>
    <w:rsid w:val="00B20093"/>
    <w:rsid w:val="00B2131F"/>
    <w:rsid w:val="00B22125"/>
    <w:rsid w:val="00B26AFF"/>
    <w:rsid w:val="00B27D22"/>
    <w:rsid w:val="00B2E0AB"/>
    <w:rsid w:val="00B34091"/>
    <w:rsid w:val="00B3443E"/>
    <w:rsid w:val="00B3494E"/>
    <w:rsid w:val="00B357B3"/>
    <w:rsid w:val="00B35D55"/>
    <w:rsid w:val="00B4141F"/>
    <w:rsid w:val="00B43849"/>
    <w:rsid w:val="00B461C3"/>
    <w:rsid w:val="00B5539C"/>
    <w:rsid w:val="00B6461D"/>
    <w:rsid w:val="00B64AF5"/>
    <w:rsid w:val="00B656D5"/>
    <w:rsid w:val="00B71192"/>
    <w:rsid w:val="00B7129A"/>
    <w:rsid w:val="00B72980"/>
    <w:rsid w:val="00B74FBD"/>
    <w:rsid w:val="00B77ED3"/>
    <w:rsid w:val="00B833E0"/>
    <w:rsid w:val="00B91757"/>
    <w:rsid w:val="00B9341B"/>
    <w:rsid w:val="00B9739F"/>
    <w:rsid w:val="00BA73DA"/>
    <w:rsid w:val="00BB5C96"/>
    <w:rsid w:val="00BC368D"/>
    <w:rsid w:val="00BC43A3"/>
    <w:rsid w:val="00BC748F"/>
    <w:rsid w:val="00BD30EE"/>
    <w:rsid w:val="00BE0971"/>
    <w:rsid w:val="00BE2872"/>
    <w:rsid w:val="00BE3730"/>
    <w:rsid w:val="00BE4313"/>
    <w:rsid w:val="00BE7116"/>
    <w:rsid w:val="00BE7FDE"/>
    <w:rsid w:val="00BF4ECB"/>
    <w:rsid w:val="00C00743"/>
    <w:rsid w:val="00C00B28"/>
    <w:rsid w:val="00C01267"/>
    <w:rsid w:val="00C025D6"/>
    <w:rsid w:val="00C03C41"/>
    <w:rsid w:val="00C03FDA"/>
    <w:rsid w:val="00C052F2"/>
    <w:rsid w:val="00C06E50"/>
    <w:rsid w:val="00C11395"/>
    <w:rsid w:val="00C172B1"/>
    <w:rsid w:val="00C206AA"/>
    <w:rsid w:val="00C231D9"/>
    <w:rsid w:val="00C36953"/>
    <w:rsid w:val="00C52F41"/>
    <w:rsid w:val="00C534CF"/>
    <w:rsid w:val="00C54F36"/>
    <w:rsid w:val="00C5650B"/>
    <w:rsid w:val="00C64DB4"/>
    <w:rsid w:val="00C65641"/>
    <w:rsid w:val="00C6569C"/>
    <w:rsid w:val="00C66C5D"/>
    <w:rsid w:val="00C7121A"/>
    <w:rsid w:val="00C75EDD"/>
    <w:rsid w:val="00C76635"/>
    <w:rsid w:val="00C7778C"/>
    <w:rsid w:val="00C85B3D"/>
    <w:rsid w:val="00C86C11"/>
    <w:rsid w:val="00C92D94"/>
    <w:rsid w:val="00C96BC6"/>
    <w:rsid w:val="00CA6385"/>
    <w:rsid w:val="00CA7795"/>
    <w:rsid w:val="00CB1A00"/>
    <w:rsid w:val="00CB2010"/>
    <w:rsid w:val="00CB7F2A"/>
    <w:rsid w:val="00CC13F6"/>
    <w:rsid w:val="00CD5B81"/>
    <w:rsid w:val="00CD6AED"/>
    <w:rsid w:val="00CE1979"/>
    <w:rsid w:val="00CE25C5"/>
    <w:rsid w:val="00CE4851"/>
    <w:rsid w:val="00CE598D"/>
    <w:rsid w:val="00CE7816"/>
    <w:rsid w:val="00CF4ADA"/>
    <w:rsid w:val="00D03A5E"/>
    <w:rsid w:val="00D04A22"/>
    <w:rsid w:val="00D04E81"/>
    <w:rsid w:val="00D057F2"/>
    <w:rsid w:val="00D066AE"/>
    <w:rsid w:val="00D11516"/>
    <w:rsid w:val="00D1294D"/>
    <w:rsid w:val="00D1460B"/>
    <w:rsid w:val="00D163EF"/>
    <w:rsid w:val="00D20447"/>
    <w:rsid w:val="00D239A8"/>
    <w:rsid w:val="00D2461B"/>
    <w:rsid w:val="00D30B0D"/>
    <w:rsid w:val="00D32F0A"/>
    <w:rsid w:val="00D3370E"/>
    <w:rsid w:val="00D41306"/>
    <w:rsid w:val="00D4425A"/>
    <w:rsid w:val="00D462F7"/>
    <w:rsid w:val="00D50AE2"/>
    <w:rsid w:val="00D51281"/>
    <w:rsid w:val="00D52F99"/>
    <w:rsid w:val="00D548F3"/>
    <w:rsid w:val="00D60DF6"/>
    <w:rsid w:val="00D61622"/>
    <w:rsid w:val="00D646A2"/>
    <w:rsid w:val="00D714FF"/>
    <w:rsid w:val="00D740EB"/>
    <w:rsid w:val="00D77B66"/>
    <w:rsid w:val="00D830F2"/>
    <w:rsid w:val="00D86C6D"/>
    <w:rsid w:val="00DB342D"/>
    <w:rsid w:val="00DB45A0"/>
    <w:rsid w:val="00DB61B5"/>
    <w:rsid w:val="00DB7099"/>
    <w:rsid w:val="00DC0789"/>
    <w:rsid w:val="00DC39E9"/>
    <w:rsid w:val="00DC48E5"/>
    <w:rsid w:val="00DC53BA"/>
    <w:rsid w:val="00DC5A83"/>
    <w:rsid w:val="00DD0AF7"/>
    <w:rsid w:val="00DD7740"/>
    <w:rsid w:val="00DE2074"/>
    <w:rsid w:val="00DF38C3"/>
    <w:rsid w:val="00DF7CA6"/>
    <w:rsid w:val="00DF7FE8"/>
    <w:rsid w:val="00E007AA"/>
    <w:rsid w:val="00E0323C"/>
    <w:rsid w:val="00E058E3"/>
    <w:rsid w:val="00E060F0"/>
    <w:rsid w:val="00E072C3"/>
    <w:rsid w:val="00E07CC5"/>
    <w:rsid w:val="00E11757"/>
    <w:rsid w:val="00E12581"/>
    <w:rsid w:val="00E12C9B"/>
    <w:rsid w:val="00E14A66"/>
    <w:rsid w:val="00E22038"/>
    <w:rsid w:val="00E35146"/>
    <w:rsid w:val="00E362DD"/>
    <w:rsid w:val="00E42CB8"/>
    <w:rsid w:val="00E4677B"/>
    <w:rsid w:val="00E513A5"/>
    <w:rsid w:val="00E51BAA"/>
    <w:rsid w:val="00E53E2F"/>
    <w:rsid w:val="00E55131"/>
    <w:rsid w:val="00E576E9"/>
    <w:rsid w:val="00E6283D"/>
    <w:rsid w:val="00E63D05"/>
    <w:rsid w:val="00E72358"/>
    <w:rsid w:val="00E75B1F"/>
    <w:rsid w:val="00E7701A"/>
    <w:rsid w:val="00E80909"/>
    <w:rsid w:val="00E820EB"/>
    <w:rsid w:val="00EA5AA9"/>
    <w:rsid w:val="00EB55DF"/>
    <w:rsid w:val="00EB5E5A"/>
    <w:rsid w:val="00EC5D46"/>
    <w:rsid w:val="00ED40EA"/>
    <w:rsid w:val="00ED656D"/>
    <w:rsid w:val="00EE03C2"/>
    <w:rsid w:val="00EE1E6A"/>
    <w:rsid w:val="00EE3D72"/>
    <w:rsid w:val="00EE5B07"/>
    <w:rsid w:val="00EE6684"/>
    <w:rsid w:val="00EF2ED9"/>
    <w:rsid w:val="00EF31A9"/>
    <w:rsid w:val="00F04CA4"/>
    <w:rsid w:val="00F07EE8"/>
    <w:rsid w:val="00F153EC"/>
    <w:rsid w:val="00F16461"/>
    <w:rsid w:val="00F17ED8"/>
    <w:rsid w:val="00F22215"/>
    <w:rsid w:val="00F22EA3"/>
    <w:rsid w:val="00F271BA"/>
    <w:rsid w:val="00F445EE"/>
    <w:rsid w:val="00F45809"/>
    <w:rsid w:val="00F46F92"/>
    <w:rsid w:val="00F520A7"/>
    <w:rsid w:val="00F52687"/>
    <w:rsid w:val="00F56F12"/>
    <w:rsid w:val="00F60AED"/>
    <w:rsid w:val="00F624C4"/>
    <w:rsid w:val="00F63FAB"/>
    <w:rsid w:val="00F664CD"/>
    <w:rsid w:val="00F66971"/>
    <w:rsid w:val="00F67909"/>
    <w:rsid w:val="00F71629"/>
    <w:rsid w:val="00F71D78"/>
    <w:rsid w:val="00F81242"/>
    <w:rsid w:val="00F813C5"/>
    <w:rsid w:val="00F8285C"/>
    <w:rsid w:val="00F91E44"/>
    <w:rsid w:val="00F92B01"/>
    <w:rsid w:val="00F96FDE"/>
    <w:rsid w:val="00F9738B"/>
    <w:rsid w:val="00FA1257"/>
    <w:rsid w:val="00FA3E82"/>
    <w:rsid w:val="00FA4428"/>
    <w:rsid w:val="00FA44EA"/>
    <w:rsid w:val="00FB3DF4"/>
    <w:rsid w:val="00FB4A1E"/>
    <w:rsid w:val="00FC069C"/>
    <w:rsid w:val="00FC216F"/>
    <w:rsid w:val="00FC6009"/>
    <w:rsid w:val="00FC734C"/>
    <w:rsid w:val="00FC79EB"/>
    <w:rsid w:val="00FD206C"/>
    <w:rsid w:val="00FD4106"/>
    <w:rsid w:val="00FD44E7"/>
    <w:rsid w:val="00FD7864"/>
    <w:rsid w:val="00FE1E8A"/>
    <w:rsid w:val="00FE7A7B"/>
    <w:rsid w:val="00FF0892"/>
    <w:rsid w:val="00FF7D34"/>
    <w:rsid w:val="013667A4"/>
    <w:rsid w:val="026B5A4B"/>
    <w:rsid w:val="033AEC1B"/>
    <w:rsid w:val="03784F93"/>
    <w:rsid w:val="03A93AD5"/>
    <w:rsid w:val="04099E17"/>
    <w:rsid w:val="040E30A3"/>
    <w:rsid w:val="0488FBE7"/>
    <w:rsid w:val="0521D98E"/>
    <w:rsid w:val="061471B6"/>
    <w:rsid w:val="06653755"/>
    <w:rsid w:val="0667A614"/>
    <w:rsid w:val="0695AB6C"/>
    <w:rsid w:val="06A46A04"/>
    <w:rsid w:val="06B12750"/>
    <w:rsid w:val="06CA4FDC"/>
    <w:rsid w:val="0713A9DF"/>
    <w:rsid w:val="072A0374"/>
    <w:rsid w:val="0783312B"/>
    <w:rsid w:val="08211DBB"/>
    <w:rsid w:val="08933F55"/>
    <w:rsid w:val="08E2A976"/>
    <w:rsid w:val="0947A305"/>
    <w:rsid w:val="09DBECD5"/>
    <w:rsid w:val="0A21417C"/>
    <w:rsid w:val="0A5E66AF"/>
    <w:rsid w:val="0A842228"/>
    <w:rsid w:val="0ACD25B1"/>
    <w:rsid w:val="0B715D89"/>
    <w:rsid w:val="0BB5BE0C"/>
    <w:rsid w:val="0BBBE08F"/>
    <w:rsid w:val="0C190948"/>
    <w:rsid w:val="0C2161E4"/>
    <w:rsid w:val="0C8CCA90"/>
    <w:rsid w:val="0CDD387C"/>
    <w:rsid w:val="0CE2D1C6"/>
    <w:rsid w:val="0D655017"/>
    <w:rsid w:val="0D9AA7F3"/>
    <w:rsid w:val="0E138C44"/>
    <w:rsid w:val="0E48CF97"/>
    <w:rsid w:val="0E935F2F"/>
    <w:rsid w:val="0ED0AF0C"/>
    <w:rsid w:val="0F35D081"/>
    <w:rsid w:val="10B5C6EE"/>
    <w:rsid w:val="11EFB6D9"/>
    <w:rsid w:val="1271EC60"/>
    <w:rsid w:val="12822B18"/>
    <w:rsid w:val="129EE768"/>
    <w:rsid w:val="12ADE8A1"/>
    <w:rsid w:val="135897C9"/>
    <w:rsid w:val="13756845"/>
    <w:rsid w:val="13A3D0B8"/>
    <w:rsid w:val="13BA4D82"/>
    <w:rsid w:val="13FD48DA"/>
    <w:rsid w:val="14641EFA"/>
    <w:rsid w:val="14A91DA3"/>
    <w:rsid w:val="14E2C7B1"/>
    <w:rsid w:val="155C4406"/>
    <w:rsid w:val="15D5F32C"/>
    <w:rsid w:val="160A3E8D"/>
    <w:rsid w:val="16393436"/>
    <w:rsid w:val="16D4F211"/>
    <w:rsid w:val="16DAD46F"/>
    <w:rsid w:val="17201C23"/>
    <w:rsid w:val="1733D84D"/>
    <w:rsid w:val="174F7EBA"/>
    <w:rsid w:val="1839851D"/>
    <w:rsid w:val="1969BA01"/>
    <w:rsid w:val="19C2F169"/>
    <w:rsid w:val="19CB616A"/>
    <w:rsid w:val="19DF3905"/>
    <w:rsid w:val="1A2EE143"/>
    <w:rsid w:val="1AEE5B3E"/>
    <w:rsid w:val="1AF6CED1"/>
    <w:rsid w:val="1B0E2A42"/>
    <w:rsid w:val="1B565CF5"/>
    <w:rsid w:val="1B5BE461"/>
    <w:rsid w:val="1B95ED11"/>
    <w:rsid w:val="1BE0965E"/>
    <w:rsid w:val="1C4BC8CE"/>
    <w:rsid w:val="1C5F56CE"/>
    <w:rsid w:val="1CF22D56"/>
    <w:rsid w:val="1CFBA0E0"/>
    <w:rsid w:val="1D3A2693"/>
    <w:rsid w:val="1DA5814E"/>
    <w:rsid w:val="1DA8D049"/>
    <w:rsid w:val="1DD6D22B"/>
    <w:rsid w:val="1DE06D99"/>
    <w:rsid w:val="1DE2FBD9"/>
    <w:rsid w:val="1E024CCA"/>
    <w:rsid w:val="1E146BAF"/>
    <w:rsid w:val="1EA0A63D"/>
    <w:rsid w:val="1F10D54E"/>
    <w:rsid w:val="1F3FFB81"/>
    <w:rsid w:val="1F8A257F"/>
    <w:rsid w:val="1FDD040B"/>
    <w:rsid w:val="20777E39"/>
    <w:rsid w:val="20DD2210"/>
    <w:rsid w:val="212B7441"/>
    <w:rsid w:val="216D0699"/>
    <w:rsid w:val="216FBE16"/>
    <w:rsid w:val="2229D950"/>
    <w:rsid w:val="226A84B9"/>
    <w:rsid w:val="238CA94D"/>
    <w:rsid w:val="23B9412D"/>
    <w:rsid w:val="2404F6B2"/>
    <w:rsid w:val="2521A7E6"/>
    <w:rsid w:val="2523A660"/>
    <w:rsid w:val="2580D425"/>
    <w:rsid w:val="26624CAB"/>
    <w:rsid w:val="271CA486"/>
    <w:rsid w:val="275BB41E"/>
    <w:rsid w:val="277C0F07"/>
    <w:rsid w:val="2785875E"/>
    <w:rsid w:val="2A65BFE6"/>
    <w:rsid w:val="2A69DDCA"/>
    <w:rsid w:val="2ACA35E5"/>
    <w:rsid w:val="2B76711B"/>
    <w:rsid w:val="2B9ABA27"/>
    <w:rsid w:val="2B9D0113"/>
    <w:rsid w:val="2C266C0F"/>
    <w:rsid w:val="2C4E0F1A"/>
    <w:rsid w:val="2C4F802A"/>
    <w:rsid w:val="2C8DACD4"/>
    <w:rsid w:val="2C99B90C"/>
    <w:rsid w:val="2CCA80DB"/>
    <w:rsid w:val="2D38D174"/>
    <w:rsid w:val="2E260BFA"/>
    <w:rsid w:val="2EED0947"/>
    <w:rsid w:val="2F763124"/>
    <w:rsid w:val="2F8720EC"/>
    <w:rsid w:val="2F8B7158"/>
    <w:rsid w:val="30F81928"/>
    <w:rsid w:val="3119B67C"/>
    <w:rsid w:val="315A393A"/>
    <w:rsid w:val="31CB78F3"/>
    <w:rsid w:val="31F7F2E3"/>
    <w:rsid w:val="32238651"/>
    <w:rsid w:val="32CA3557"/>
    <w:rsid w:val="32F31799"/>
    <w:rsid w:val="32FF2CE1"/>
    <w:rsid w:val="33A693F7"/>
    <w:rsid w:val="3434674D"/>
    <w:rsid w:val="34701D52"/>
    <w:rsid w:val="350A94F0"/>
    <w:rsid w:val="357226BF"/>
    <w:rsid w:val="365A4409"/>
    <w:rsid w:val="366ABAEB"/>
    <w:rsid w:val="36EDA928"/>
    <w:rsid w:val="371CA241"/>
    <w:rsid w:val="3776904F"/>
    <w:rsid w:val="37AE1803"/>
    <w:rsid w:val="38342A3D"/>
    <w:rsid w:val="389CE1CD"/>
    <w:rsid w:val="38DE25A0"/>
    <w:rsid w:val="391AEF4B"/>
    <w:rsid w:val="3962BF9D"/>
    <w:rsid w:val="39FCAD1E"/>
    <w:rsid w:val="39FCE197"/>
    <w:rsid w:val="3A5E7A6B"/>
    <w:rsid w:val="3D1D771C"/>
    <w:rsid w:val="3D6A0494"/>
    <w:rsid w:val="3E407145"/>
    <w:rsid w:val="3E7DAD7F"/>
    <w:rsid w:val="3E83ADB7"/>
    <w:rsid w:val="3EA5EEDD"/>
    <w:rsid w:val="3F0D997D"/>
    <w:rsid w:val="3F20B5C9"/>
    <w:rsid w:val="3F5B91A3"/>
    <w:rsid w:val="3F6BB439"/>
    <w:rsid w:val="3FAD84FB"/>
    <w:rsid w:val="3FDE080E"/>
    <w:rsid w:val="4029707F"/>
    <w:rsid w:val="40D7B399"/>
    <w:rsid w:val="411A5377"/>
    <w:rsid w:val="413283A0"/>
    <w:rsid w:val="41571767"/>
    <w:rsid w:val="4170855C"/>
    <w:rsid w:val="41A13B2C"/>
    <w:rsid w:val="4212DE42"/>
    <w:rsid w:val="427AE4C2"/>
    <w:rsid w:val="42973D66"/>
    <w:rsid w:val="42A376F6"/>
    <w:rsid w:val="438EB4EB"/>
    <w:rsid w:val="4396A013"/>
    <w:rsid w:val="43A6871A"/>
    <w:rsid w:val="43F426EC"/>
    <w:rsid w:val="4475494A"/>
    <w:rsid w:val="44D432CD"/>
    <w:rsid w:val="4527C8CA"/>
    <w:rsid w:val="457D35D5"/>
    <w:rsid w:val="458FF74D"/>
    <w:rsid w:val="45A41F59"/>
    <w:rsid w:val="45D7BDB9"/>
    <w:rsid w:val="460EAB97"/>
    <w:rsid w:val="46878607"/>
    <w:rsid w:val="46DEBF54"/>
    <w:rsid w:val="47317CC1"/>
    <w:rsid w:val="47952319"/>
    <w:rsid w:val="47E76F68"/>
    <w:rsid w:val="48638571"/>
    <w:rsid w:val="48C7980F"/>
    <w:rsid w:val="4918EA30"/>
    <w:rsid w:val="49DA2247"/>
    <w:rsid w:val="4A1C7BA1"/>
    <w:rsid w:val="4A3DC444"/>
    <w:rsid w:val="4A6763DA"/>
    <w:rsid w:val="4A829EB5"/>
    <w:rsid w:val="4B39E3E7"/>
    <w:rsid w:val="4B4C8947"/>
    <w:rsid w:val="4BCF0B1E"/>
    <w:rsid w:val="4BDDFF09"/>
    <w:rsid w:val="4C00D95E"/>
    <w:rsid w:val="4C289942"/>
    <w:rsid w:val="4C3667B6"/>
    <w:rsid w:val="4C3BB52C"/>
    <w:rsid w:val="4C7B506F"/>
    <w:rsid w:val="4C7E9B37"/>
    <w:rsid w:val="4CBB26F7"/>
    <w:rsid w:val="4D162173"/>
    <w:rsid w:val="4D2EA467"/>
    <w:rsid w:val="4D987BDA"/>
    <w:rsid w:val="4DB7D5ED"/>
    <w:rsid w:val="4DD88AFC"/>
    <w:rsid w:val="4E6F8A9B"/>
    <w:rsid w:val="4EA69FB7"/>
    <w:rsid w:val="4F381579"/>
    <w:rsid w:val="4F51317A"/>
    <w:rsid w:val="50207E9D"/>
    <w:rsid w:val="5040A37E"/>
    <w:rsid w:val="50800F96"/>
    <w:rsid w:val="50A5208D"/>
    <w:rsid w:val="50E660E6"/>
    <w:rsid w:val="50FDE209"/>
    <w:rsid w:val="5100AF28"/>
    <w:rsid w:val="515E1D86"/>
    <w:rsid w:val="5163FA48"/>
    <w:rsid w:val="52823147"/>
    <w:rsid w:val="53B0210C"/>
    <w:rsid w:val="5409911E"/>
    <w:rsid w:val="544A2F2F"/>
    <w:rsid w:val="5466DA0C"/>
    <w:rsid w:val="547791A8"/>
    <w:rsid w:val="5530DA98"/>
    <w:rsid w:val="55B94A09"/>
    <w:rsid w:val="56121BB9"/>
    <w:rsid w:val="563D8183"/>
    <w:rsid w:val="56793BBA"/>
    <w:rsid w:val="568B1B85"/>
    <w:rsid w:val="56A725E3"/>
    <w:rsid w:val="56DE82FA"/>
    <w:rsid w:val="5735465B"/>
    <w:rsid w:val="57392EE5"/>
    <w:rsid w:val="5749D8FE"/>
    <w:rsid w:val="575E20BB"/>
    <w:rsid w:val="57D829C9"/>
    <w:rsid w:val="582D025D"/>
    <w:rsid w:val="582F6B50"/>
    <w:rsid w:val="58333A0B"/>
    <w:rsid w:val="586B1361"/>
    <w:rsid w:val="5894E164"/>
    <w:rsid w:val="589CE58D"/>
    <w:rsid w:val="58B254D4"/>
    <w:rsid w:val="5B31BE18"/>
    <w:rsid w:val="5BCF10AC"/>
    <w:rsid w:val="5C03BD1D"/>
    <w:rsid w:val="5C3E7439"/>
    <w:rsid w:val="5C5D8D78"/>
    <w:rsid w:val="5D60CAA3"/>
    <w:rsid w:val="5DF51F77"/>
    <w:rsid w:val="5E5C45ED"/>
    <w:rsid w:val="5EE659E7"/>
    <w:rsid w:val="5FD0A01D"/>
    <w:rsid w:val="60F7ABB0"/>
    <w:rsid w:val="617B6CB8"/>
    <w:rsid w:val="6192874C"/>
    <w:rsid w:val="61CFC386"/>
    <w:rsid w:val="6247E4C7"/>
    <w:rsid w:val="6255DFBE"/>
    <w:rsid w:val="62DAE86E"/>
    <w:rsid w:val="62EC5616"/>
    <w:rsid w:val="633F2B7F"/>
    <w:rsid w:val="6351BC84"/>
    <w:rsid w:val="636EB4A8"/>
    <w:rsid w:val="63A99A6A"/>
    <w:rsid w:val="64D463C8"/>
    <w:rsid w:val="6508B683"/>
    <w:rsid w:val="65189B81"/>
    <w:rsid w:val="651F204C"/>
    <w:rsid w:val="655C357E"/>
    <w:rsid w:val="6597938C"/>
    <w:rsid w:val="65F02510"/>
    <w:rsid w:val="666EAF43"/>
    <w:rsid w:val="66801A8D"/>
    <w:rsid w:val="66CF2B74"/>
    <w:rsid w:val="66E0A3B4"/>
    <w:rsid w:val="670358A1"/>
    <w:rsid w:val="674D0DBA"/>
    <w:rsid w:val="686544F1"/>
    <w:rsid w:val="68CF4BDC"/>
    <w:rsid w:val="6961194F"/>
    <w:rsid w:val="6B3A1CE7"/>
    <w:rsid w:val="6B4A2F31"/>
    <w:rsid w:val="6B723820"/>
    <w:rsid w:val="6B831B46"/>
    <w:rsid w:val="6C6A6A02"/>
    <w:rsid w:val="6CA2B27D"/>
    <w:rsid w:val="6CED5CF8"/>
    <w:rsid w:val="6CF0453C"/>
    <w:rsid w:val="6CF6B934"/>
    <w:rsid w:val="6D22E7B6"/>
    <w:rsid w:val="6DC021FF"/>
    <w:rsid w:val="6DC9D0EE"/>
    <w:rsid w:val="6DF58A2E"/>
    <w:rsid w:val="6DF9DDEE"/>
    <w:rsid w:val="6E3C1DE9"/>
    <w:rsid w:val="6E3E82DE"/>
    <w:rsid w:val="6E91690A"/>
    <w:rsid w:val="6E9E9F4E"/>
    <w:rsid w:val="6EA9D8E2"/>
    <w:rsid w:val="6F11BC29"/>
    <w:rsid w:val="6F123125"/>
    <w:rsid w:val="6F301510"/>
    <w:rsid w:val="6F7D1E65"/>
    <w:rsid w:val="6F91CAC9"/>
    <w:rsid w:val="7032F3A0"/>
    <w:rsid w:val="70787632"/>
    <w:rsid w:val="709070CA"/>
    <w:rsid w:val="70F6A963"/>
    <w:rsid w:val="711CD891"/>
    <w:rsid w:val="7173BEAB"/>
    <w:rsid w:val="718D3719"/>
    <w:rsid w:val="72293DB2"/>
    <w:rsid w:val="723EE635"/>
    <w:rsid w:val="72FEE554"/>
    <w:rsid w:val="73C4DDA0"/>
    <w:rsid w:val="73C50E13"/>
    <w:rsid w:val="73EC21E0"/>
    <w:rsid w:val="745BE0AA"/>
    <w:rsid w:val="746DF2C0"/>
    <w:rsid w:val="74AB5F6D"/>
    <w:rsid w:val="74E76F15"/>
    <w:rsid w:val="74EEA1CC"/>
    <w:rsid w:val="7560DE74"/>
    <w:rsid w:val="7570A450"/>
    <w:rsid w:val="757C3DDB"/>
    <w:rsid w:val="75AD9D0E"/>
    <w:rsid w:val="75B72A3F"/>
    <w:rsid w:val="75F7B10B"/>
    <w:rsid w:val="760612FA"/>
    <w:rsid w:val="760DAD87"/>
    <w:rsid w:val="76C5D885"/>
    <w:rsid w:val="779C4536"/>
    <w:rsid w:val="77A8ADBA"/>
    <w:rsid w:val="780DE6A4"/>
    <w:rsid w:val="785A6F52"/>
    <w:rsid w:val="7882F09F"/>
    <w:rsid w:val="78C07463"/>
    <w:rsid w:val="78CF07DA"/>
    <w:rsid w:val="79BFF2AE"/>
    <w:rsid w:val="79E8108B"/>
    <w:rsid w:val="7A527185"/>
    <w:rsid w:val="7A67491D"/>
    <w:rsid w:val="7A9BA79E"/>
    <w:rsid w:val="7B01C72E"/>
    <w:rsid w:val="7B1AFB00"/>
    <w:rsid w:val="7B67A2A6"/>
    <w:rsid w:val="7C0A6F2F"/>
    <w:rsid w:val="7C32C738"/>
    <w:rsid w:val="7CDD014A"/>
    <w:rsid w:val="7D4B6318"/>
    <w:rsid w:val="7D65F055"/>
    <w:rsid w:val="7D6B98A8"/>
    <w:rsid w:val="7D776F41"/>
    <w:rsid w:val="7DDFAD8A"/>
    <w:rsid w:val="7DE01A71"/>
    <w:rsid w:val="7E13432E"/>
    <w:rsid w:val="7E54C138"/>
    <w:rsid w:val="7E6F02DB"/>
    <w:rsid w:val="7ED909C6"/>
    <w:rsid w:val="7F61B68B"/>
    <w:rsid w:val="7F627C09"/>
    <w:rsid w:val="7FDE921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DC5790"/>
  <w15:docId w15:val="{483F3D91-64EA-4395-9296-7ABA7AB6C9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419" w:eastAsia="es-MX"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6C00"/>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anormal"/>
    <w:tblPr>
      <w:tblStyleRowBandSize w:val="1"/>
      <w:tblStyleColBandSize w:val="1"/>
      <w:tblInd w:w="0" w:type="nil"/>
      <w:tblCellMar>
        <w:top w:w="100" w:type="dxa"/>
        <w:left w:w="100" w:type="dxa"/>
        <w:bottom w:w="100" w:type="dxa"/>
        <w:right w:w="100" w:type="dxa"/>
      </w:tblCellMar>
    </w:tblPr>
  </w:style>
  <w:style w:type="paragraph" w:styleId="Prrafodelista">
    <w:name w:val="List Paragraph"/>
    <w:basedOn w:val="Normal"/>
    <w:uiPriority w:val="34"/>
    <w:qFormat/>
    <w:rsid w:val="00CE1979"/>
    <w:pPr>
      <w:ind w:left="720"/>
      <w:contextualSpacing/>
    </w:pPr>
  </w:style>
  <w:style w:type="character" w:styleId="Hipervnculo">
    <w:name w:val="Hyperlink"/>
    <w:basedOn w:val="Fuentedeprrafopredeter"/>
    <w:uiPriority w:val="99"/>
    <w:unhideWhenUsed/>
    <w:rsid w:val="00C00B28"/>
    <w:rPr>
      <w:color w:val="0000FF" w:themeColor="hyperlink"/>
      <w:u w:val="single"/>
    </w:rPr>
  </w:style>
  <w:style w:type="character" w:styleId="Mencinsinresolver">
    <w:name w:val="Unresolved Mention"/>
    <w:basedOn w:val="Fuentedeprrafopredeter"/>
    <w:uiPriority w:val="99"/>
    <w:semiHidden/>
    <w:unhideWhenUsed/>
    <w:rsid w:val="00C00B28"/>
    <w:rPr>
      <w:color w:val="605E5C"/>
      <w:shd w:val="clear" w:color="auto" w:fill="E1DFDD"/>
    </w:rPr>
  </w:style>
  <w:style w:type="paragraph" w:customStyle="1" w:styleId="paragraph">
    <w:name w:val="paragraph"/>
    <w:basedOn w:val="Normal"/>
    <w:rsid w:val="000272F5"/>
    <w:pPr>
      <w:spacing w:before="100" w:beforeAutospacing="1" w:after="100" w:afterAutospacing="1" w:line="240" w:lineRule="auto"/>
    </w:pPr>
    <w:rPr>
      <w:rFonts w:ascii="Times New Roman" w:eastAsia="Times New Roman" w:hAnsi="Times New Roman" w:cs="Times New Roman"/>
      <w:sz w:val="24"/>
      <w:szCs w:val="24"/>
      <w:lang w:val="es-MX"/>
    </w:rPr>
  </w:style>
  <w:style w:type="character" w:customStyle="1" w:styleId="normaltextrun">
    <w:name w:val="normaltextrun"/>
    <w:basedOn w:val="Fuentedeprrafopredeter"/>
    <w:rsid w:val="000272F5"/>
  </w:style>
  <w:style w:type="character" w:customStyle="1" w:styleId="eop">
    <w:name w:val="eop"/>
    <w:basedOn w:val="Fuentedeprrafopredeter"/>
    <w:rsid w:val="000272F5"/>
  </w:style>
  <w:style w:type="paragraph" w:styleId="Textocomentario">
    <w:name w:val="annotation text"/>
    <w:basedOn w:val="Normal"/>
    <w:link w:val="TextocomentarioCar"/>
    <w:uiPriority w:val="99"/>
    <w:semiHidden/>
    <w:unhideWhenUsed/>
    <w:pPr>
      <w:spacing w:line="240" w:lineRule="auto"/>
    </w:pPr>
    <w:rPr>
      <w:sz w:val="20"/>
      <w:szCs w:val="20"/>
    </w:rPr>
  </w:style>
  <w:style w:type="character" w:customStyle="1" w:styleId="TextocomentarioCar">
    <w:name w:val="Texto comentario Car"/>
    <w:basedOn w:val="Fuentedeprrafopredeter"/>
    <w:link w:val="Textocomentario"/>
    <w:uiPriority w:val="99"/>
    <w:semiHidden/>
    <w:rPr>
      <w:sz w:val="20"/>
      <w:szCs w:val="20"/>
    </w:rPr>
  </w:style>
  <w:style w:type="character" w:styleId="Refdecomentario">
    <w:name w:val="annotation reference"/>
    <w:basedOn w:val="Fuentedeprrafopredeter"/>
    <w:uiPriority w:val="99"/>
    <w:semiHidden/>
    <w:unhideWhenUsed/>
    <w:rPr>
      <w:sz w:val="16"/>
      <w:szCs w:val="16"/>
    </w:rPr>
  </w:style>
  <w:style w:type="paragraph" w:styleId="Encabezado">
    <w:name w:val="header"/>
    <w:basedOn w:val="Normal"/>
    <w:link w:val="EncabezadoCar"/>
    <w:uiPriority w:val="99"/>
    <w:semiHidden/>
    <w:unhideWhenUsed/>
    <w:rsid w:val="003327B4"/>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3327B4"/>
  </w:style>
  <w:style w:type="paragraph" w:styleId="Piedepgina">
    <w:name w:val="footer"/>
    <w:basedOn w:val="Normal"/>
    <w:link w:val="PiedepginaCar"/>
    <w:uiPriority w:val="99"/>
    <w:semiHidden/>
    <w:unhideWhenUsed/>
    <w:rsid w:val="003327B4"/>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3327B4"/>
  </w:style>
  <w:style w:type="table" w:customStyle="1" w:styleId="NormalTable0">
    <w:name w:val="Normal Table0"/>
    <w:rsid w:val="003327B4"/>
    <w:tblPr>
      <w:tblCellMar>
        <w:top w:w="0" w:type="dxa"/>
        <w:left w:w="0" w:type="dxa"/>
        <w:bottom w:w="0" w:type="dxa"/>
        <w:right w:w="0" w:type="dxa"/>
      </w:tblCellMar>
    </w:tblPr>
  </w:style>
  <w:style w:type="paragraph" w:styleId="Revisin">
    <w:name w:val="Revision"/>
    <w:hidden/>
    <w:uiPriority w:val="99"/>
    <w:semiHidden/>
    <w:rsid w:val="00E007AA"/>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5183443">
      <w:bodyDiv w:val="1"/>
      <w:marLeft w:val="0"/>
      <w:marRight w:val="0"/>
      <w:marTop w:val="0"/>
      <w:marBottom w:val="0"/>
      <w:divBdr>
        <w:top w:val="none" w:sz="0" w:space="0" w:color="auto"/>
        <w:left w:val="none" w:sz="0" w:space="0" w:color="auto"/>
        <w:bottom w:val="none" w:sz="0" w:space="0" w:color="auto"/>
        <w:right w:val="none" w:sz="0" w:space="0" w:color="auto"/>
      </w:divBdr>
      <w:divsChild>
        <w:div w:id="245892535">
          <w:marLeft w:val="0"/>
          <w:marRight w:val="0"/>
          <w:marTop w:val="0"/>
          <w:marBottom w:val="0"/>
          <w:divBdr>
            <w:top w:val="none" w:sz="0" w:space="0" w:color="auto"/>
            <w:left w:val="none" w:sz="0" w:space="0" w:color="auto"/>
            <w:bottom w:val="none" w:sz="0" w:space="0" w:color="auto"/>
            <w:right w:val="none" w:sz="0" w:space="0" w:color="auto"/>
          </w:divBdr>
        </w:div>
        <w:div w:id="525025208">
          <w:marLeft w:val="0"/>
          <w:marRight w:val="0"/>
          <w:marTop w:val="0"/>
          <w:marBottom w:val="0"/>
          <w:divBdr>
            <w:top w:val="none" w:sz="0" w:space="0" w:color="auto"/>
            <w:left w:val="none" w:sz="0" w:space="0" w:color="auto"/>
            <w:bottom w:val="none" w:sz="0" w:space="0" w:color="auto"/>
            <w:right w:val="none" w:sz="0" w:space="0" w:color="auto"/>
          </w:divBdr>
        </w:div>
        <w:div w:id="987322097">
          <w:marLeft w:val="0"/>
          <w:marRight w:val="0"/>
          <w:marTop w:val="0"/>
          <w:marBottom w:val="0"/>
          <w:divBdr>
            <w:top w:val="none" w:sz="0" w:space="0" w:color="auto"/>
            <w:left w:val="none" w:sz="0" w:space="0" w:color="auto"/>
            <w:bottom w:val="none" w:sz="0" w:space="0" w:color="auto"/>
            <w:right w:val="none" w:sz="0" w:space="0" w:color="auto"/>
          </w:divBdr>
        </w:div>
        <w:div w:id="1296184633">
          <w:marLeft w:val="0"/>
          <w:marRight w:val="0"/>
          <w:marTop w:val="0"/>
          <w:marBottom w:val="0"/>
          <w:divBdr>
            <w:top w:val="none" w:sz="0" w:space="0" w:color="auto"/>
            <w:left w:val="none" w:sz="0" w:space="0" w:color="auto"/>
            <w:bottom w:val="none" w:sz="0" w:space="0" w:color="auto"/>
            <w:right w:val="none" w:sz="0" w:space="0" w:color="auto"/>
          </w:divBdr>
        </w:div>
        <w:div w:id="1453131385">
          <w:marLeft w:val="0"/>
          <w:marRight w:val="0"/>
          <w:marTop w:val="0"/>
          <w:marBottom w:val="0"/>
          <w:divBdr>
            <w:top w:val="none" w:sz="0" w:space="0" w:color="auto"/>
            <w:left w:val="none" w:sz="0" w:space="0" w:color="auto"/>
            <w:bottom w:val="none" w:sz="0" w:space="0" w:color="auto"/>
            <w:right w:val="none" w:sz="0" w:space="0" w:color="auto"/>
          </w:divBdr>
        </w:div>
        <w:div w:id="1508329332">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microsoft.com/office/2011/relationships/people" Target="peop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png"/><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FD9E2D906AF9B9418A45FAACC6743A31" ma:contentTypeVersion="2" ma:contentTypeDescription="Create a new document." ma:contentTypeScope="" ma:versionID="eeeaef701a83c790d0f5ffadcab90ee6">
  <xsd:schema xmlns:xsd="http://www.w3.org/2001/XMLSchema" xmlns:xs="http://www.w3.org/2001/XMLSchema" xmlns:p="http://schemas.microsoft.com/office/2006/metadata/properties" xmlns:ns2="0963a743-1205-468b-9c28-e2acae322899" targetNamespace="http://schemas.microsoft.com/office/2006/metadata/properties" ma:root="true" ma:fieldsID="3e65d7a9a543388e275392fb2f953be1" ns2:_="">
    <xsd:import namespace="0963a743-1205-468b-9c28-e2acae322899"/>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963a743-1205-468b-9c28-e2acae32289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2610CBE-D6C0-41F6-901D-5435F86979EB}">
  <ds:schemaRefs>
    <ds:schemaRef ds:uri="http://schemas.microsoft.com/office/2006/documentManagement/types"/>
    <ds:schemaRef ds:uri="http://schemas.openxmlformats.org/package/2006/metadata/core-properties"/>
    <ds:schemaRef ds:uri="0963a743-1205-468b-9c28-e2acae322899"/>
    <ds:schemaRef ds:uri="http://purl.org/dc/dcmitype/"/>
    <ds:schemaRef ds:uri="http://purl.org/dc/elements/1.1/"/>
    <ds:schemaRef ds:uri="http://schemas.microsoft.com/office/2006/metadata/properties"/>
    <ds:schemaRef ds:uri="http://www.w3.org/XML/1998/namespace"/>
    <ds:schemaRef ds:uri="http://schemas.microsoft.com/office/infopath/2007/PartnerControls"/>
    <ds:schemaRef ds:uri="http://purl.org/dc/terms/"/>
  </ds:schemaRefs>
</ds:datastoreItem>
</file>

<file path=customXml/itemProps2.xml><?xml version="1.0" encoding="utf-8"?>
<ds:datastoreItem xmlns:ds="http://schemas.openxmlformats.org/officeDocument/2006/customXml" ds:itemID="{E405791F-FD98-4967-88F1-5BD8CF9D796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963a743-1205-468b-9c28-e2acae32289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59EBB8A-5FDA-4094-BC04-8BD0942CE3D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752</TotalTime>
  <Pages>7</Pages>
  <Words>2636</Words>
  <Characters>14503</Characters>
  <Application>Microsoft Office Word</Application>
  <DocSecurity>0</DocSecurity>
  <Lines>120</Lines>
  <Paragraphs>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Delgado</dc:creator>
  <cp:keywords/>
  <cp:lastModifiedBy>Alan Ignacio Delgado Alarcon</cp:lastModifiedBy>
  <cp:revision>669</cp:revision>
  <cp:lastPrinted>2022-04-29T02:37:00Z</cp:lastPrinted>
  <dcterms:created xsi:type="dcterms:W3CDTF">2022-04-17T02:17:00Z</dcterms:created>
  <dcterms:modified xsi:type="dcterms:W3CDTF">2022-04-30T03:02:00Z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0x010100FD9E2D906AF9B9418A45FAACC6743A31</vt:lpwstr>
  </property>
</Properties>
</file>